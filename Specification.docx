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B34ACA" w14:textId="77777777" w:rsidR="001222ED" w:rsidRDefault="001222ED" w:rsidP="001222ED">
      <w:pPr>
        <w:rPr>
          <w:b/>
          <w:sz w:val="56"/>
          <w:szCs w:val="56"/>
          <w:lang w:val="ru-RU"/>
        </w:rPr>
      </w:pPr>
    </w:p>
    <w:p w14:paraId="1B48D731" w14:textId="77777777" w:rsidR="001222ED" w:rsidRDefault="001222ED" w:rsidP="001222ED">
      <w:pPr>
        <w:rPr>
          <w:b/>
          <w:sz w:val="56"/>
          <w:szCs w:val="56"/>
          <w:lang w:val="ru-RU"/>
        </w:rPr>
      </w:pPr>
    </w:p>
    <w:p w14:paraId="547438EC" w14:textId="77777777" w:rsidR="001222ED" w:rsidRDefault="001222ED" w:rsidP="001222ED">
      <w:pPr>
        <w:rPr>
          <w:b/>
          <w:sz w:val="56"/>
          <w:szCs w:val="56"/>
          <w:lang w:val="ru-RU"/>
        </w:rPr>
      </w:pPr>
    </w:p>
    <w:p w14:paraId="09B8A74B" w14:textId="77777777" w:rsidR="001222ED" w:rsidRDefault="001222ED" w:rsidP="001222ED">
      <w:pPr>
        <w:rPr>
          <w:b/>
          <w:sz w:val="56"/>
          <w:szCs w:val="56"/>
          <w:lang w:val="ru-RU"/>
        </w:rPr>
      </w:pPr>
    </w:p>
    <w:p w14:paraId="0BF6931C" w14:textId="77777777" w:rsidR="001222ED" w:rsidRDefault="001222ED" w:rsidP="001222ED">
      <w:pPr>
        <w:rPr>
          <w:b/>
          <w:sz w:val="56"/>
          <w:szCs w:val="56"/>
          <w:lang w:val="ru-RU"/>
        </w:rPr>
      </w:pPr>
    </w:p>
    <w:p w14:paraId="0D7648C1" w14:textId="77777777" w:rsidR="001222ED" w:rsidRDefault="001222ED" w:rsidP="001222ED">
      <w:pPr>
        <w:rPr>
          <w:b/>
          <w:sz w:val="56"/>
          <w:szCs w:val="56"/>
          <w:lang w:val="ru-RU"/>
        </w:rPr>
      </w:pPr>
    </w:p>
    <w:p w14:paraId="0DD1D4B4" w14:textId="77777777" w:rsidR="001222ED" w:rsidRDefault="001222ED" w:rsidP="001222ED">
      <w:pPr>
        <w:rPr>
          <w:b/>
          <w:sz w:val="56"/>
          <w:szCs w:val="56"/>
          <w:lang w:val="ru-RU"/>
        </w:rPr>
      </w:pPr>
    </w:p>
    <w:p w14:paraId="45D9C6E5" w14:textId="77777777" w:rsidR="001222ED" w:rsidRDefault="001222ED" w:rsidP="001222ED">
      <w:pPr>
        <w:rPr>
          <w:b/>
          <w:sz w:val="56"/>
          <w:szCs w:val="56"/>
          <w:lang w:val="ru-RU"/>
        </w:rPr>
      </w:pPr>
    </w:p>
    <w:p w14:paraId="4EB0204C" w14:textId="77777777" w:rsidR="001222ED" w:rsidRDefault="001222ED" w:rsidP="001222ED">
      <w:pPr>
        <w:ind w:firstLine="0"/>
        <w:jc w:val="center"/>
        <w:rPr>
          <w:b/>
          <w:sz w:val="56"/>
          <w:szCs w:val="56"/>
          <w:lang w:val="ru-RU"/>
        </w:rPr>
      </w:pPr>
      <w:r>
        <w:rPr>
          <w:b/>
          <w:sz w:val="56"/>
          <w:szCs w:val="56"/>
          <w:lang w:val="ru-RU"/>
        </w:rPr>
        <w:t>Спецификация требований к программному обеспечению</w:t>
      </w:r>
    </w:p>
    <w:p w14:paraId="55D3ED08" w14:textId="77777777" w:rsidR="001222ED" w:rsidRDefault="001222ED" w:rsidP="001222ED">
      <w:pPr>
        <w:rPr>
          <w:b/>
          <w:color w:val="242424"/>
          <w:sz w:val="56"/>
          <w:szCs w:val="56"/>
          <w:lang w:val="ru-RU"/>
        </w:rPr>
      </w:pPr>
    </w:p>
    <w:p w14:paraId="3E393B8D" w14:textId="77777777" w:rsidR="001222ED" w:rsidRDefault="001222ED" w:rsidP="001222ED">
      <w:pPr>
        <w:rPr>
          <w:b/>
          <w:color w:val="242424"/>
          <w:sz w:val="56"/>
          <w:szCs w:val="56"/>
          <w:lang w:val="ru-RU"/>
        </w:rPr>
      </w:pPr>
    </w:p>
    <w:p w14:paraId="34AE5C6D" w14:textId="77777777" w:rsidR="001222ED" w:rsidRDefault="001222ED" w:rsidP="001222ED">
      <w:pPr>
        <w:rPr>
          <w:b/>
          <w:color w:val="242424"/>
          <w:sz w:val="56"/>
          <w:szCs w:val="56"/>
          <w:lang w:val="ru-RU"/>
        </w:rPr>
      </w:pPr>
    </w:p>
    <w:p w14:paraId="201C9106" w14:textId="77777777" w:rsidR="001222ED" w:rsidRDefault="001222ED" w:rsidP="001222ED">
      <w:pPr>
        <w:rPr>
          <w:b/>
          <w:color w:val="242424"/>
          <w:sz w:val="56"/>
          <w:szCs w:val="56"/>
          <w:lang w:val="ru-RU"/>
        </w:rPr>
      </w:pPr>
    </w:p>
    <w:p w14:paraId="02F45B57" w14:textId="77777777" w:rsidR="001222ED" w:rsidRDefault="001222ED" w:rsidP="001222ED">
      <w:pPr>
        <w:rPr>
          <w:b/>
          <w:color w:val="242424"/>
          <w:sz w:val="56"/>
          <w:szCs w:val="56"/>
          <w:lang w:val="ru-RU"/>
        </w:rPr>
      </w:pPr>
    </w:p>
    <w:p w14:paraId="7360C902" w14:textId="77777777" w:rsidR="001222ED" w:rsidRDefault="001222ED" w:rsidP="001222ED">
      <w:pPr>
        <w:rPr>
          <w:b/>
          <w:color w:val="242424"/>
          <w:sz w:val="56"/>
          <w:szCs w:val="56"/>
          <w:lang w:val="ru-RU"/>
        </w:rPr>
      </w:pPr>
    </w:p>
    <w:p w14:paraId="630C389B" w14:textId="77777777" w:rsidR="001222ED" w:rsidRDefault="001222ED" w:rsidP="001222ED">
      <w:pPr>
        <w:rPr>
          <w:b/>
          <w:color w:val="242424"/>
          <w:sz w:val="56"/>
          <w:szCs w:val="56"/>
          <w:lang w:val="ru-RU"/>
        </w:rPr>
      </w:pPr>
    </w:p>
    <w:p w14:paraId="66E46BD9" w14:textId="77777777" w:rsidR="001222ED" w:rsidRDefault="001222ED" w:rsidP="001222ED">
      <w:pPr>
        <w:rPr>
          <w:b/>
          <w:color w:val="242424"/>
          <w:sz w:val="56"/>
          <w:szCs w:val="56"/>
          <w:lang w:val="ru-RU"/>
        </w:rPr>
      </w:pPr>
    </w:p>
    <w:p w14:paraId="640A3FFE" w14:textId="77777777" w:rsidR="001222ED" w:rsidRDefault="001222ED" w:rsidP="001222ED">
      <w:pPr>
        <w:rPr>
          <w:b/>
          <w:color w:val="242424"/>
          <w:sz w:val="56"/>
          <w:szCs w:val="56"/>
          <w:lang w:val="ru-RU"/>
        </w:rPr>
      </w:pPr>
    </w:p>
    <w:p w14:paraId="7845DD25" w14:textId="77777777" w:rsidR="001222ED" w:rsidRPr="003D78FA" w:rsidRDefault="00524BBF" w:rsidP="001222ED">
      <w:pPr>
        <w:rPr>
          <w:b/>
          <w:szCs w:val="28"/>
          <w:lang w:val="ru-RU"/>
        </w:rPr>
      </w:pPr>
      <w:r>
        <w:rPr>
          <w:b/>
          <w:color w:val="242424"/>
          <w:szCs w:val="28"/>
          <w:lang w:val="ru-RU"/>
        </w:rPr>
        <w:tab/>
      </w:r>
      <w:r w:rsidR="001222ED" w:rsidRPr="006E18FA">
        <w:rPr>
          <w:b/>
          <w:color w:val="242424"/>
          <w:szCs w:val="28"/>
          <w:lang w:val="ru-RU"/>
        </w:rPr>
        <w:tab/>
      </w:r>
      <w:r w:rsidR="001222ED">
        <w:rPr>
          <w:b/>
          <w:color w:val="242424"/>
          <w:szCs w:val="28"/>
          <w:lang w:val="ru-RU"/>
        </w:rPr>
        <w:tab/>
      </w:r>
      <w:r w:rsidR="001222ED">
        <w:rPr>
          <w:b/>
          <w:color w:val="242424"/>
          <w:szCs w:val="28"/>
          <w:lang w:val="ru-RU"/>
        </w:rPr>
        <w:tab/>
      </w:r>
      <w:r w:rsidR="001222ED">
        <w:rPr>
          <w:b/>
          <w:color w:val="242424"/>
          <w:szCs w:val="28"/>
          <w:lang w:val="ru-RU"/>
        </w:rPr>
        <w:tab/>
      </w:r>
      <w:r w:rsidR="001222ED">
        <w:rPr>
          <w:b/>
          <w:color w:val="242424"/>
          <w:szCs w:val="28"/>
          <w:lang w:val="ru-RU"/>
        </w:rPr>
        <w:tab/>
      </w:r>
      <w:r w:rsidR="001222ED" w:rsidRPr="003D78FA">
        <w:rPr>
          <w:b/>
          <w:szCs w:val="28"/>
          <w:lang w:val="ru-RU"/>
        </w:rPr>
        <w:t>Дата: (</w:t>
      </w:r>
      <w:r w:rsidR="003D78FA" w:rsidRPr="003D78FA">
        <w:rPr>
          <w:b/>
          <w:szCs w:val="28"/>
          <w:lang w:val="ru-RU"/>
        </w:rPr>
        <w:t>11</w:t>
      </w:r>
      <w:r w:rsidRPr="003D78FA">
        <w:rPr>
          <w:b/>
          <w:szCs w:val="28"/>
          <w:lang w:val="ru-RU"/>
        </w:rPr>
        <w:t>.10.2015</w:t>
      </w:r>
      <w:r w:rsidR="001222ED" w:rsidRPr="003D78FA">
        <w:rPr>
          <w:b/>
          <w:szCs w:val="28"/>
          <w:lang w:val="ru-RU"/>
        </w:rPr>
        <w:t>)</w:t>
      </w:r>
    </w:p>
    <w:p w14:paraId="2B41C788" w14:textId="77777777" w:rsidR="001222ED" w:rsidRDefault="001222ED" w:rsidP="001222ED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sz w:val="44"/>
          <w:szCs w:val="28"/>
          <w:lang w:val="ru-RU"/>
        </w:rPr>
      </w:pPr>
      <w:r>
        <w:rPr>
          <w:lang w:val="ru-RU"/>
        </w:rPr>
        <w:br w:type="page"/>
      </w:r>
    </w:p>
    <w:p w14:paraId="15908640" w14:textId="77777777" w:rsidR="001222ED" w:rsidRPr="003D78FA" w:rsidRDefault="001222ED" w:rsidP="00613AE3">
      <w:pPr>
        <w:pStyle w:val="1"/>
        <w:spacing w:after="240"/>
        <w:rPr>
          <w:b w:val="0"/>
          <w:sz w:val="28"/>
          <w:lang w:val="ru-RU"/>
        </w:rPr>
      </w:pPr>
      <w:r w:rsidRPr="0099788D">
        <w:rPr>
          <w:sz w:val="28"/>
          <w:lang w:val="ru-RU"/>
        </w:rPr>
        <w:lastRenderedPageBreak/>
        <w:t>1</w:t>
      </w:r>
      <w:r w:rsidRPr="003D78FA">
        <w:rPr>
          <w:b w:val="0"/>
          <w:sz w:val="28"/>
          <w:lang w:val="ru-RU"/>
        </w:rPr>
        <w:t xml:space="preserve"> В</w:t>
      </w:r>
      <w:r w:rsidR="003D78FA">
        <w:rPr>
          <w:b w:val="0"/>
          <w:sz w:val="28"/>
          <w:lang w:val="ru-RU"/>
        </w:rPr>
        <w:t>ВЕДЕНИЕ</w:t>
      </w:r>
    </w:p>
    <w:p w14:paraId="647AF08F" w14:textId="77777777" w:rsidR="00524BBF" w:rsidRPr="00613AE3" w:rsidRDefault="00524BBF" w:rsidP="00613AE3">
      <w:pPr>
        <w:spacing w:after="120"/>
        <w:ind w:firstLine="0"/>
        <w:rPr>
          <w:lang w:val="ru-RU"/>
        </w:rPr>
      </w:pPr>
      <w:r w:rsidRPr="00524BBF">
        <w:rPr>
          <w:lang w:val="ru-RU"/>
        </w:rPr>
        <w:tab/>
        <w:t xml:space="preserve">В рамках данного проекта разрабатывается </w:t>
      </w:r>
      <w:r w:rsidR="003D78FA">
        <w:rPr>
          <w:lang w:val="ru-RU"/>
        </w:rPr>
        <w:t>пользовательское настольное</w:t>
      </w:r>
      <w:r w:rsidRPr="00524BBF">
        <w:rPr>
          <w:lang w:val="ru-RU"/>
        </w:rPr>
        <w:t xml:space="preserve"> приложение</w:t>
      </w:r>
      <w:r>
        <w:rPr>
          <w:lang w:val="ru-RU"/>
        </w:rPr>
        <w:t xml:space="preserve"> </w:t>
      </w:r>
      <w:r w:rsidR="00307DAC" w:rsidRPr="00307DAC">
        <w:rPr>
          <w:szCs w:val="28"/>
          <w:lang w:val="ru-RU"/>
        </w:rPr>
        <w:t>«</w:t>
      </w:r>
      <w:r w:rsidR="00307DAC" w:rsidRPr="00307DAC">
        <w:rPr>
          <w:szCs w:val="28"/>
        </w:rPr>
        <w:t>List</w:t>
      </w:r>
      <w:r w:rsidR="00307DAC" w:rsidRPr="00307DAC">
        <w:rPr>
          <w:szCs w:val="28"/>
          <w:lang w:val="ru-RU"/>
        </w:rPr>
        <w:t xml:space="preserve"> </w:t>
      </w:r>
      <w:r w:rsidR="00307DAC" w:rsidRPr="00307DAC">
        <w:rPr>
          <w:szCs w:val="28"/>
        </w:rPr>
        <w:t>of</w:t>
      </w:r>
      <w:r w:rsidR="00307DAC" w:rsidRPr="00307DAC">
        <w:rPr>
          <w:szCs w:val="28"/>
          <w:lang w:val="ru-RU"/>
        </w:rPr>
        <w:t xml:space="preserve"> </w:t>
      </w:r>
      <w:r w:rsidR="00307DAC" w:rsidRPr="00307DAC">
        <w:rPr>
          <w:szCs w:val="28"/>
        </w:rPr>
        <w:t>tasks</w:t>
      </w:r>
      <w:r w:rsidR="00307DAC" w:rsidRPr="00307DAC">
        <w:rPr>
          <w:szCs w:val="28"/>
          <w:lang w:val="ru-RU"/>
        </w:rPr>
        <w:t>»</w:t>
      </w:r>
      <w:r w:rsidR="00307DAC" w:rsidRPr="00307DAC">
        <w:rPr>
          <w:lang w:val="ru-RU"/>
        </w:rPr>
        <w:t xml:space="preserve"> </w:t>
      </w:r>
      <w:r w:rsidR="003D78FA">
        <w:rPr>
          <w:lang w:val="ru-RU"/>
        </w:rPr>
        <w:t>для планирования распорядка дня</w:t>
      </w:r>
      <w:r w:rsidRPr="00524BBF">
        <w:rPr>
          <w:lang w:val="ru-RU"/>
        </w:rPr>
        <w:t>.</w:t>
      </w:r>
    </w:p>
    <w:p w14:paraId="5B6B7756" w14:textId="77777777" w:rsidR="001222ED" w:rsidRPr="003D78FA" w:rsidRDefault="001222ED" w:rsidP="00613AE3">
      <w:pPr>
        <w:pStyle w:val="2"/>
        <w:numPr>
          <w:ilvl w:val="1"/>
          <w:numId w:val="1"/>
        </w:numPr>
        <w:spacing w:before="0" w:after="0"/>
        <w:rPr>
          <w:b w:val="0"/>
          <w:sz w:val="28"/>
          <w:szCs w:val="28"/>
          <w:lang w:val="ru-RU"/>
        </w:rPr>
      </w:pPr>
      <w:r w:rsidRPr="00613AE3">
        <w:rPr>
          <w:b w:val="0"/>
          <w:sz w:val="28"/>
          <w:szCs w:val="28"/>
          <w:lang w:val="ru-RU"/>
        </w:rPr>
        <w:t>Н</w:t>
      </w:r>
      <w:r w:rsidRPr="003D78FA">
        <w:rPr>
          <w:b w:val="0"/>
          <w:sz w:val="28"/>
          <w:szCs w:val="28"/>
          <w:lang w:val="ru-RU"/>
        </w:rPr>
        <w:t>азначение</w:t>
      </w:r>
    </w:p>
    <w:p w14:paraId="44CE12D5" w14:textId="77777777" w:rsidR="006474FD" w:rsidRPr="006474FD" w:rsidRDefault="006474FD" w:rsidP="00613AE3">
      <w:pPr>
        <w:spacing w:after="120"/>
        <w:rPr>
          <w:lang w:val="ru-RU"/>
        </w:rPr>
      </w:pPr>
      <w:r w:rsidRPr="006474FD">
        <w:rPr>
          <w:lang w:val="ru-RU"/>
        </w:rPr>
        <w:t>В данной спецификации обозначены основные требования к программному продукту.</w:t>
      </w:r>
    </w:p>
    <w:p w14:paraId="30B54122" w14:textId="77777777" w:rsidR="001222ED" w:rsidRPr="003D78FA" w:rsidRDefault="001222ED" w:rsidP="00613AE3">
      <w:pPr>
        <w:pStyle w:val="2"/>
        <w:spacing w:before="0" w:after="0"/>
        <w:rPr>
          <w:b w:val="0"/>
          <w:sz w:val="28"/>
          <w:szCs w:val="28"/>
          <w:lang w:val="ru-RU"/>
        </w:rPr>
      </w:pPr>
      <w:r w:rsidRPr="0099788D">
        <w:rPr>
          <w:sz w:val="28"/>
          <w:szCs w:val="28"/>
          <w:lang w:val="ru-RU"/>
        </w:rPr>
        <w:t>1.2</w:t>
      </w:r>
      <w:r w:rsidRPr="003D78FA">
        <w:rPr>
          <w:b w:val="0"/>
          <w:sz w:val="28"/>
          <w:szCs w:val="28"/>
          <w:lang w:val="ru-RU"/>
        </w:rPr>
        <w:t xml:space="preserve"> Рамки</w:t>
      </w:r>
    </w:p>
    <w:p w14:paraId="34908154" w14:textId="77777777" w:rsidR="006474FD" w:rsidRDefault="006474FD" w:rsidP="00613AE3">
      <w:pPr>
        <w:rPr>
          <w:lang w:val="ru-RU"/>
        </w:rPr>
      </w:pPr>
      <w:r w:rsidRPr="006474FD">
        <w:rPr>
          <w:lang w:val="ru-RU"/>
        </w:rPr>
        <w:t xml:space="preserve">В настоящее время существует огромное количество </w:t>
      </w:r>
      <w:r w:rsidR="00613AE3">
        <w:rPr>
          <w:lang w:val="ru-RU"/>
        </w:rPr>
        <w:t>подобных приложений</w:t>
      </w:r>
      <w:r w:rsidRPr="006474FD">
        <w:rPr>
          <w:lang w:val="ru-RU"/>
        </w:rPr>
        <w:t>, но</w:t>
      </w:r>
      <w:r w:rsidR="00613AE3">
        <w:rPr>
          <w:lang w:val="ru-RU"/>
        </w:rPr>
        <w:t>,</w:t>
      </w:r>
      <w:r w:rsidRPr="006474FD">
        <w:rPr>
          <w:lang w:val="ru-RU"/>
        </w:rPr>
        <w:t xml:space="preserve"> </w:t>
      </w:r>
      <w:r w:rsidR="00613AE3">
        <w:rPr>
          <w:lang w:val="ru-RU"/>
        </w:rPr>
        <w:t xml:space="preserve">тем не менее, некоторый процент </w:t>
      </w:r>
      <w:r w:rsidRPr="006474FD">
        <w:rPr>
          <w:lang w:val="ru-RU"/>
        </w:rPr>
        <w:t>пользовател</w:t>
      </w:r>
      <w:r w:rsidR="00613AE3">
        <w:rPr>
          <w:lang w:val="ru-RU"/>
        </w:rPr>
        <w:t xml:space="preserve">ей </w:t>
      </w:r>
      <w:r w:rsidRPr="006474FD">
        <w:rPr>
          <w:lang w:val="ru-RU"/>
        </w:rPr>
        <w:t xml:space="preserve">компьютеров и ноутбуков </w:t>
      </w:r>
      <w:r w:rsidR="00613AE3">
        <w:rPr>
          <w:lang w:val="ru-RU"/>
        </w:rPr>
        <w:t>до сих пор пользуются блокнотом, чтобы зафиксировать и не забыть то или иное дело.</w:t>
      </w:r>
    </w:p>
    <w:p w14:paraId="26BE5466" w14:textId="77777777" w:rsidR="006474FD" w:rsidRDefault="006474FD" w:rsidP="001222ED">
      <w:pPr>
        <w:rPr>
          <w:lang w:val="ru-RU"/>
        </w:rPr>
      </w:pPr>
      <w:r>
        <w:rPr>
          <w:lang w:val="ru-RU"/>
        </w:rPr>
        <w:t xml:space="preserve">Поэтому целью данного проекта является разработка программного продукта </w:t>
      </w:r>
      <w:r w:rsidR="00307DAC" w:rsidRPr="00307DAC">
        <w:rPr>
          <w:szCs w:val="28"/>
          <w:lang w:val="ru-RU"/>
        </w:rPr>
        <w:t>«</w:t>
      </w:r>
      <w:r w:rsidR="00307DAC" w:rsidRPr="00307DAC">
        <w:rPr>
          <w:szCs w:val="28"/>
        </w:rPr>
        <w:t>List</w:t>
      </w:r>
      <w:r w:rsidR="00307DAC" w:rsidRPr="00307DAC">
        <w:rPr>
          <w:szCs w:val="28"/>
          <w:lang w:val="ru-RU"/>
        </w:rPr>
        <w:t xml:space="preserve"> </w:t>
      </w:r>
      <w:r w:rsidR="00307DAC" w:rsidRPr="00307DAC">
        <w:rPr>
          <w:szCs w:val="28"/>
        </w:rPr>
        <w:t>of</w:t>
      </w:r>
      <w:r w:rsidR="00307DAC" w:rsidRPr="00307DAC">
        <w:rPr>
          <w:szCs w:val="28"/>
          <w:lang w:val="ru-RU"/>
        </w:rPr>
        <w:t xml:space="preserve"> </w:t>
      </w:r>
      <w:r w:rsidR="00307DAC" w:rsidRPr="00307DAC">
        <w:rPr>
          <w:szCs w:val="28"/>
        </w:rPr>
        <w:t>tasks</w:t>
      </w:r>
      <w:r w:rsidR="00307DAC" w:rsidRPr="00307DAC">
        <w:rPr>
          <w:szCs w:val="28"/>
          <w:lang w:val="ru-RU"/>
        </w:rPr>
        <w:t>»</w:t>
      </w:r>
      <w:r w:rsidRPr="006474FD">
        <w:rPr>
          <w:lang w:val="ru-RU"/>
        </w:rPr>
        <w:t>,</w:t>
      </w:r>
      <w:r>
        <w:rPr>
          <w:lang w:val="ru-RU"/>
        </w:rPr>
        <w:t xml:space="preserve"> с помощью которого можно</w:t>
      </w:r>
      <w:r w:rsidR="00613AE3">
        <w:rPr>
          <w:lang w:val="ru-RU"/>
        </w:rPr>
        <w:t xml:space="preserve"> спланировать график занятий на ближайшие дни</w:t>
      </w:r>
      <w:r>
        <w:rPr>
          <w:lang w:val="ru-RU"/>
        </w:rPr>
        <w:t xml:space="preserve">. </w:t>
      </w:r>
    </w:p>
    <w:p w14:paraId="6EB8A192" w14:textId="77777777" w:rsidR="006474FD" w:rsidRPr="006474FD" w:rsidRDefault="00D46846" w:rsidP="00D46846">
      <w:pPr>
        <w:spacing w:after="120"/>
        <w:rPr>
          <w:lang w:val="ru-RU"/>
        </w:rPr>
      </w:pPr>
      <w:r>
        <w:rPr>
          <w:lang w:val="ru-RU"/>
        </w:rPr>
        <w:t>П</w:t>
      </w:r>
      <w:r w:rsidR="006474FD">
        <w:rPr>
          <w:lang w:val="ru-RU"/>
        </w:rPr>
        <w:t>риложение подойдет для пользователей с различ</w:t>
      </w:r>
      <w:r>
        <w:rPr>
          <w:lang w:val="ru-RU"/>
        </w:rPr>
        <w:t>ным уровнем компьютерных знаний и</w:t>
      </w:r>
      <w:r w:rsidR="006474FD">
        <w:rPr>
          <w:lang w:val="ru-RU"/>
        </w:rPr>
        <w:t xml:space="preserve"> буд</w:t>
      </w:r>
      <w:r w:rsidR="002916C7">
        <w:rPr>
          <w:lang w:val="ru-RU"/>
        </w:rPr>
        <w:t xml:space="preserve">ет иметь простой и </w:t>
      </w:r>
      <w:r w:rsidR="006474FD">
        <w:rPr>
          <w:lang w:val="ru-RU"/>
        </w:rPr>
        <w:t>удобный пользовательский интерфейс.</w:t>
      </w:r>
    </w:p>
    <w:p w14:paraId="3C1B5A0C" w14:textId="77777777" w:rsidR="001222ED" w:rsidRPr="003D78FA" w:rsidRDefault="00F9479B" w:rsidP="00D46846">
      <w:pPr>
        <w:pStyle w:val="2"/>
        <w:spacing w:before="0" w:after="0"/>
        <w:rPr>
          <w:b w:val="0"/>
          <w:sz w:val="28"/>
          <w:szCs w:val="28"/>
          <w:lang w:val="ru-RU"/>
        </w:rPr>
      </w:pPr>
      <w:r w:rsidRPr="0099788D">
        <w:rPr>
          <w:sz w:val="28"/>
          <w:szCs w:val="28"/>
          <w:lang w:val="ru-RU"/>
        </w:rPr>
        <w:t>1.3</w:t>
      </w:r>
      <w:r w:rsidR="001222ED" w:rsidRPr="003D78FA">
        <w:rPr>
          <w:b w:val="0"/>
          <w:sz w:val="28"/>
          <w:szCs w:val="28"/>
          <w:lang w:val="ru-RU"/>
        </w:rPr>
        <w:t xml:space="preserve"> Обзор</w:t>
      </w:r>
    </w:p>
    <w:p w14:paraId="005A4984" w14:textId="77777777" w:rsidR="001222ED" w:rsidRDefault="006474FD" w:rsidP="00D46846">
      <w:pPr>
        <w:rPr>
          <w:lang w:val="ru-RU"/>
        </w:rPr>
      </w:pPr>
      <w:r>
        <w:rPr>
          <w:lang w:val="ru-RU"/>
        </w:rPr>
        <w:t>Спецификация состоит из четырёх разделов. Во втором разделе приведено общее описание программного продукта. Описаны преимущества относительно существующих аналогов, обозначены функции, которые будет предоставлять приложение, присутствует информация о пользователях программного продукта.</w:t>
      </w:r>
    </w:p>
    <w:p w14:paraId="22C3078D" w14:textId="77777777" w:rsidR="006474FD" w:rsidRDefault="006474FD" w:rsidP="001222ED">
      <w:pPr>
        <w:rPr>
          <w:lang w:val="ru-RU"/>
        </w:rPr>
      </w:pPr>
      <w:r>
        <w:rPr>
          <w:lang w:val="ru-RU"/>
        </w:rPr>
        <w:t>Раздел 3 предназначен для разработчиков и описывает полные требования к приложению.</w:t>
      </w:r>
    </w:p>
    <w:p w14:paraId="2F05615A" w14:textId="77777777" w:rsidR="00664B36" w:rsidRDefault="00664B36" w:rsidP="001222ED">
      <w:pPr>
        <w:rPr>
          <w:lang w:val="ru-RU"/>
        </w:rPr>
      </w:pPr>
      <w:r>
        <w:rPr>
          <w:lang w:val="ru-RU"/>
        </w:rPr>
        <w:t>В разделе 4 дается описание процесса управления изменениями. Представлены функции, которые включает в себя приложение, интерфейсы программного продукта. Также приведена информация о качестве продукта (надежность, безопасность, доступность).</w:t>
      </w:r>
    </w:p>
    <w:p w14:paraId="7C74733D" w14:textId="77777777" w:rsidR="003D78FA" w:rsidRPr="006E18FA" w:rsidRDefault="003D78FA" w:rsidP="001222ED">
      <w:pPr>
        <w:rPr>
          <w:lang w:val="ru-RU"/>
        </w:rPr>
      </w:pPr>
    </w:p>
    <w:p w14:paraId="1A75D82F" w14:textId="77777777" w:rsidR="001222ED" w:rsidRPr="003D78FA" w:rsidRDefault="001222ED" w:rsidP="00D46846">
      <w:pPr>
        <w:pStyle w:val="1"/>
        <w:spacing w:after="240"/>
        <w:rPr>
          <w:b w:val="0"/>
          <w:sz w:val="28"/>
          <w:lang w:val="ru-RU"/>
        </w:rPr>
      </w:pPr>
      <w:r w:rsidRPr="0099788D">
        <w:rPr>
          <w:sz w:val="28"/>
          <w:lang w:val="ru-RU"/>
        </w:rPr>
        <w:t>2</w:t>
      </w:r>
      <w:r w:rsidRPr="003D78FA">
        <w:rPr>
          <w:b w:val="0"/>
          <w:sz w:val="28"/>
          <w:lang w:val="ru-RU"/>
        </w:rPr>
        <w:t xml:space="preserve"> </w:t>
      </w:r>
      <w:r w:rsidR="003D78FA">
        <w:rPr>
          <w:b w:val="0"/>
          <w:sz w:val="28"/>
          <w:lang w:val="ru-RU"/>
        </w:rPr>
        <w:t>ОБЩЕЕ ОПИСАНИЕ</w:t>
      </w:r>
    </w:p>
    <w:p w14:paraId="35F341A4" w14:textId="77777777" w:rsidR="001222ED" w:rsidRPr="003D78FA" w:rsidRDefault="001222ED" w:rsidP="00D46846">
      <w:pPr>
        <w:pStyle w:val="2"/>
        <w:spacing w:before="0" w:after="0"/>
        <w:rPr>
          <w:b w:val="0"/>
          <w:sz w:val="28"/>
          <w:szCs w:val="28"/>
          <w:lang w:val="ru-RU"/>
        </w:rPr>
      </w:pPr>
      <w:r w:rsidRPr="0099788D">
        <w:rPr>
          <w:sz w:val="28"/>
          <w:szCs w:val="28"/>
          <w:lang w:val="ru-RU"/>
        </w:rPr>
        <w:t>2.1</w:t>
      </w:r>
      <w:r w:rsidRPr="003D78FA">
        <w:rPr>
          <w:b w:val="0"/>
          <w:sz w:val="28"/>
          <w:szCs w:val="28"/>
          <w:lang w:val="ru-RU"/>
        </w:rPr>
        <w:t xml:space="preserve"> Преимущества продукта</w:t>
      </w:r>
    </w:p>
    <w:p w14:paraId="5029FDC1" w14:textId="77777777" w:rsidR="006E5821" w:rsidRPr="00AC2621" w:rsidRDefault="006E5821" w:rsidP="00D46846">
      <w:pPr>
        <w:rPr>
          <w:lang w:val="ru-RU"/>
        </w:rPr>
      </w:pPr>
      <w:r>
        <w:rPr>
          <w:lang w:val="ru-RU"/>
        </w:rPr>
        <w:t xml:space="preserve">Зачастую </w:t>
      </w:r>
      <w:r w:rsidR="004B0C41">
        <w:rPr>
          <w:lang w:val="ru-RU"/>
        </w:rPr>
        <w:t xml:space="preserve">такого рода приложения предназначены исключительно для </w:t>
      </w:r>
      <w:r w:rsidR="004B0C41">
        <w:t>Android</w:t>
      </w:r>
      <w:r w:rsidR="004B0C41" w:rsidRPr="004B0C41">
        <w:rPr>
          <w:lang w:val="ru-RU"/>
        </w:rPr>
        <w:t xml:space="preserve"> </w:t>
      </w:r>
      <w:r w:rsidR="004B0C41">
        <w:rPr>
          <w:lang w:val="ru-RU"/>
        </w:rPr>
        <w:t xml:space="preserve">или </w:t>
      </w:r>
      <w:r w:rsidR="004B0C41">
        <w:t>IO</w:t>
      </w:r>
      <w:commentRangeStart w:id="0"/>
      <w:r w:rsidR="004B0C41">
        <w:t>s</w:t>
      </w:r>
      <w:r w:rsidR="004B0C41" w:rsidRPr="004B0C41">
        <w:rPr>
          <w:lang w:val="ru-RU"/>
        </w:rPr>
        <w:t xml:space="preserve"> </w:t>
      </w:r>
      <w:commentRangeEnd w:id="0"/>
      <w:r w:rsidR="009D0848">
        <w:rPr>
          <w:rStyle w:val="a5"/>
        </w:rPr>
        <w:commentReference w:id="0"/>
      </w:r>
      <w:r w:rsidR="004B0C41">
        <w:rPr>
          <w:lang w:val="ru-RU"/>
        </w:rPr>
        <w:t>устройств, что для некоторых рядовых пользователей ПК или тех, кто просто не имеет такого девайса (смартфона или планшета)</w:t>
      </w:r>
      <w:r w:rsidR="00D37B28">
        <w:rPr>
          <w:lang w:val="ru-RU"/>
        </w:rPr>
        <w:t>, делает приложение недоступным.</w:t>
      </w:r>
      <w:r>
        <w:rPr>
          <w:lang w:val="ru-RU"/>
        </w:rPr>
        <w:t xml:space="preserve"> </w:t>
      </w:r>
      <w:r w:rsidR="00D37B28">
        <w:rPr>
          <w:lang w:val="ru-RU"/>
        </w:rPr>
        <w:t xml:space="preserve">Исключительная простота этого </w:t>
      </w:r>
      <w:proofErr w:type="spellStart"/>
      <w:r w:rsidR="00D37B28">
        <w:rPr>
          <w:lang w:val="ru-RU"/>
        </w:rPr>
        <w:t>десктопного</w:t>
      </w:r>
      <w:proofErr w:type="spellEnd"/>
      <w:r w:rsidR="00D37B28">
        <w:rPr>
          <w:lang w:val="ru-RU"/>
        </w:rPr>
        <w:t xml:space="preserve"> приложения, в котором отсутствуют какие-либо сторонние функции,  </w:t>
      </w:r>
      <w:r w:rsidR="00D37B28">
        <w:rPr>
          <w:lang w:val="ru-RU"/>
        </w:rPr>
        <w:lastRenderedPageBreak/>
        <w:t>делает его уникальным, по сравнению с такими довольно сложными аналогами как</w:t>
      </w:r>
      <w:r w:rsidR="00D37B28" w:rsidRPr="00D37B28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  <w:lang w:val="ru-RU"/>
        </w:rPr>
        <w:t xml:space="preserve"> </w:t>
      </w:r>
      <w:r w:rsidR="00D37B28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  <w:lang w:val="ru-RU"/>
        </w:rPr>
        <w:t>«</w:t>
      </w:r>
      <w:proofErr w:type="spellStart"/>
      <w:r w:rsidR="00D37B28" w:rsidRPr="00D37B28">
        <w:rPr>
          <w:rFonts w:cs="Times New Roman"/>
          <w:bCs/>
          <w:color w:val="252525"/>
          <w:szCs w:val="28"/>
          <w:shd w:val="clear" w:color="auto" w:fill="FFFFFF"/>
        </w:rPr>
        <w:t>Todois</w:t>
      </w:r>
      <w:r w:rsidR="00D37B28">
        <w:rPr>
          <w:rFonts w:cs="Times New Roman"/>
          <w:bCs/>
          <w:color w:val="252525"/>
          <w:szCs w:val="28"/>
          <w:shd w:val="clear" w:color="auto" w:fill="FFFFFF"/>
        </w:rPr>
        <w:t>t</w:t>
      </w:r>
      <w:proofErr w:type="spellEnd"/>
      <w:r w:rsidR="00D37B28">
        <w:rPr>
          <w:rFonts w:cs="Times New Roman"/>
          <w:bCs/>
          <w:color w:val="252525"/>
          <w:szCs w:val="28"/>
          <w:shd w:val="clear" w:color="auto" w:fill="FFFFFF"/>
          <w:lang w:val="ru-RU"/>
        </w:rPr>
        <w:t>».</w:t>
      </w:r>
      <w:r w:rsidR="00AC2621">
        <w:rPr>
          <w:lang w:val="ru-RU"/>
        </w:rPr>
        <w:t xml:space="preserve"> Окно </w:t>
      </w:r>
      <w:r w:rsidR="00D37B28">
        <w:rPr>
          <w:lang w:val="ru-RU"/>
        </w:rPr>
        <w:t>разрабатываемого приложения будет иметь достаточное количество информации при его небольшом размере, что отличает его от того же «</w:t>
      </w:r>
      <w:proofErr w:type="spellStart"/>
      <w:r w:rsidR="00D37B28">
        <w:t>Todoist</w:t>
      </w:r>
      <w:proofErr w:type="spellEnd"/>
      <w:r w:rsidR="00D37B28">
        <w:rPr>
          <w:lang w:val="ru-RU"/>
        </w:rPr>
        <w:t>»</w:t>
      </w:r>
      <w:r w:rsidR="00D37B28" w:rsidRPr="00D37B28">
        <w:rPr>
          <w:lang w:val="ru-RU"/>
        </w:rPr>
        <w:t>.</w:t>
      </w:r>
    </w:p>
    <w:p w14:paraId="75F8B265" w14:textId="77777777" w:rsidR="001222ED" w:rsidRPr="003D78FA" w:rsidRDefault="001222ED" w:rsidP="001222ED">
      <w:pPr>
        <w:pStyle w:val="3"/>
        <w:rPr>
          <w:b w:val="0"/>
          <w:lang w:val="ru-RU"/>
        </w:rPr>
      </w:pPr>
      <w:r w:rsidRPr="007C3DA7">
        <w:rPr>
          <w:lang w:val="ru-RU"/>
        </w:rPr>
        <w:t>2.1.</w:t>
      </w:r>
      <w:r w:rsidR="00F9479B" w:rsidRPr="007C3DA7">
        <w:rPr>
          <w:lang w:val="ru-RU"/>
        </w:rPr>
        <w:t>1</w:t>
      </w:r>
      <w:r w:rsidRPr="003D78FA">
        <w:rPr>
          <w:b w:val="0"/>
          <w:lang w:val="ru-RU"/>
        </w:rPr>
        <w:t xml:space="preserve"> Интерфейсы пользователя</w:t>
      </w:r>
    </w:p>
    <w:p w14:paraId="60E0D25D" w14:textId="77777777" w:rsidR="00EE60C7" w:rsidRDefault="00EE60C7" w:rsidP="001222ED">
      <w:pPr>
        <w:rPr>
          <w:lang w:val="ru-RU"/>
        </w:rPr>
      </w:pPr>
      <w:r>
        <w:rPr>
          <w:lang w:val="ru-RU"/>
        </w:rPr>
        <w:t xml:space="preserve">Приложение </w:t>
      </w:r>
      <w:commentRangeStart w:id="1"/>
      <w:r>
        <w:rPr>
          <w:lang w:val="ru-RU"/>
        </w:rPr>
        <w:t>будет</w:t>
      </w:r>
      <w:commentRangeEnd w:id="1"/>
      <w:r w:rsidR="003C0251">
        <w:rPr>
          <w:rStyle w:val="a5"/>
        </w:rPr>
        <w:commentReference w:id="1"/>
      </w:r>
      <w:r>
        <w:rPr>
          <w:lang w:val="ru-RU"/>
        </w:rPr>
        <w:t xml:space="preserve"> иметь </w:t>
      </w:r>
      <w:r w:rsidR="00822A42">
        <w:rPr>
          <w:lang w:val="ru-RU"/>
        </w:rPr>
        <w:t>2 окна</w:t>
      </w:r>
      <w:r>
        <w:rPr>
          <w:lang w:val="ru-RU"/>
        </w:rPr>
        <w:t xml:space="preserve">. В </w:t>
      </w:r>
      <w:r w:rsidR="0099788D">
        <w:rPr>
          <w:lang w:val="ru-RU"/>
        </w:rPr>
        <w:t>главном окне будет</w:t>
      </w:r>
      <w:r>
        <w:rPr>
          <w:lang w:val="ru-RU"/>
        </w:rPr>
        <w:t xml:space="preserve"> отображаться информация о </w:t>
      </w:r>
      <w:r w:rsidR="0099788D">
        <w:rPr>
          <w:lang w:val="ru-RU"/>
        </w:rPr>
        <w:t>делах, запланированных на текущую дату, а также выбор даты и времени для отображения других дел.</w:t>
      </w:r>
    </w:p>
    <w:p w14:paraId="2BF3156D" w14:textId="77777777" w:rsidR="007F09C2" w:rsidRPr="0099788D" w:rsidRDefault="0099788D" w:rsidP="001222ED">
      <w:pPr>
        <w:pStyle w:val="3"/>
      </w:pPr>
      <w:commentRangeStart w:id="2"/>
      <w:r>
        <w:rPr>
          <w:noProof/>
          <w:lang w:val="ru-RU" w:eastAsia="ru-RU"/>
        </w:rPr>
        <w:drawing>
          <wp:inline distT="0" distB="0" distL="0" distR="0" wp14:anchorId="69857DD6" wp14:editId="413975ED">
            <wp:extent cx="4284980" cy="3806190"/>
            <wp:effectExtent l="0" t="0" r="0" b="0"/>
            <wp:docPr id="1" name="Рисунок 1" descr="D:\New Mockup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New Mockup 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980" cy="380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2"/>
      <w:r w:rsidR="00B123BE">
        <w:rPr>
          <w:rStyle w:val="a5"/>
          <w:rFonts w:eastAsiaTheme="minorEastAsia" w:cstheme="minorBidi"/>
          <w:b w:val="0"/>
          <w:bCs w:val="0"/>
        </w:rPr>
        <w:commentReference w:id="2"/>
      </w:r>
    </w:p>
    <w:p w14:paraId="2789AFB2" w14:textId="77777777" w:rsidR="009417EA" w:rsidRDefault="004B0C41" w:rsidP="009417EA">
      <w:pPr>
        <w:rPr>
          <w:szCs w:val="28"/>
          <w:lang w:val="ru-RU"/>
        </w:rPr>
      </w:pPr>
      <w:commentRangeStart w:id="4"/>
      <w:r>
        <w:rPr>
          <w:lang w:val="ru-RU"/>
        </w:rPr>
        <w:t xml:space="preserve">Рисунок 2.1.1. – </w:t>
      </w:r>
      <w:commentRangeEnd w:id="4"/>
      <w:r w:rsidR="003C0251">
        <w:rPr>
          <w:rStyle w:val="a5"/>
        </w:rPr>
        <w:commentReference w:id="4"/>
      </w:r>
      <w:r>
        <w:rPr>
          <w:lang w:val="ru-RU"/>
        </w:rPr>
        <w:t>Главное окно</w:t>
      </w:r>
      <w:r w:rsidR="002916C7">
        <w:rPr>
          <w:lang w:val="ru-RU"/>
        </w:rPr>
        <w:t xml:space="preserve"> программы </w:t>
      </w:r>
      <w:r w:rsidR="0099788D" w:rsidRPr="00307DAC">
        <w:rPr>
          <w:szCs w:val="28"/>
        </w:rPr>
        <w:t>List</w:t>
      </w:r>
      <w:r w:rsidR="0099788D" w:rsidRPr="00307DAC">
        <w:rPr>
          <w:szCs w:val="28"/>
          <w:lang w:val="ru-RU"/>
        </w:rPr>
        <w:t xml:space="preserve"> </w:t>
      </w:r>
      <w:r w:rsidR="0099788D" w:rsidRPr="00307DAC">
        <w:rPr>
          <w:szCs w:val="28"/>
        </w:rPr>
        <w:t>of</w:t>
      </w:r>
      <w:r w:rsidR="0099788D" w:rsidRPr="00307DAC">
        <w:rPr>
          <w:szCs w:val="28"/>
          <w:lang w:val="ru-RU"/>
        </w:rPr>
        <w:t xml:space="preserve"> </w:t>
      </w:r>
      <w:r w:rsidR="0099788D" w:rsidRPr="00307DAC">
        <w:rPr>
          <w:szCs w:val="28"/>
        </w:rPr>
        <w:t>tasks</w:t>
      </w:r>
    </w:p>
    <w:p w14:paraId="682602DF" w14:textId="77777777" w:rsidR="004B0C41" w:rsidRPr="004B0C41" w:rsidRDefault="004B0C41" w:rsidP="009417EA">
      <w:pPr>
        <w:rPr>
          <w:szCs w:val="28"/>
          <w:lang w:val="ru-RU"/>
        </w:rPr>
      </w:pPr>
    </w:p>
    <w:p w14:paraId="15492298" w14:textId="77777777" w:rsidR="004B0C41" w:rsidRDefault="004B0C41" w:rsidP="009417EA">
      <w:pPr>
        <w:rPr>
          <w:szCs w:val="28"/>
          <w:lang w:val="ru-RU"/>
        </w:rPr>
      </w:pPr>
      <w:r>
        <w:rPr>
          <w:szCs w:val="28"/>
          <w:lang w:val="ru-RU"/>
        </w:rPr>
        <w:t>Другое окно программы будет представлять собой интерфейс добавления или редактирования пользователем списка дел.</w:t>
      </w:r>
    </w:p>
    <w:p w14:paraId="31C0E52E" w14:textId="77777777" w:rsidR="004B0C41" w:rsidRDefault="004B0C41" w:rsidP="009417EA">
      <w:pPr>
        <w:rPr>
          <w:noProof/>
          <w:lang w:val="ru-RU" w:eastAsia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546DD040" wp14:editId="13DB0836">
            <wp:extent cx="4284980" cy="3806190"/>
            <wp:effectExtent l="0" t="0" r="0" b="0"/>
            <wp:docPr id="4" name="Рисунок 4" descr="D:\New Mockup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New Mockup 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980" cy="380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0C41">
        <w:rPr>
          <w:noProof/>
          <w:lang w:val="ru-RU" w:eastAsia="ru-RU"/>
        </w:rPr>
        <w:t xml:space="preserve"> </w:t>
      </w:r>
    </w:p>
    <w:p w14:paraId="5024E5E2" w14:textId="77777777" w:rsidR="004B0C41" w:rsidRPr="004B0C41" w:rsidRDefault="004B0C41" w:rsidP="004B0C41">
      <w:pPr>
        <w:rPr>
          <w:szCs w:val="28"/>
          <w:lang w:val="ru-RU"/>
        </w:rPr>
      </w:pPr>
      <w:r>
        <w:rPr>
          <w:lang w:val="ru-RU"/>
        </w:rPr>
        <w:t>Рисунок 2.1.1. – Окно редактирования</w:t>
      </w:r>
      <w:r w:rsidRPr="004B0C41">
        <w:rPr>
          <w:lang w:val="ru-RU"/>
        </w:rPr>
        <w:t>/</w:t>
      </w:r>
      <w:r>
        <w:rPr>
          <w:lang w:val="ru-RU"/>
        </w:rPr>
        <w:t xml:space="preserve">добавления программы </w:t>
      </w:r>
      <w:r w:rsidRPr="00307DAC">
        <w:rPr>
          <w:szCs w:val="28"/>
        </w:rPr>
        <w:t>List</w:t>
      </w:r>
      <w:r w:rsidRPr="00307DAC">
        <w:rPr>
          <w:szCs w:val="28"/>
          <w:lang w:val="ru-RU"/>
        </w:rPr>
        <w:t xml:space="preserve"> </w:t>
      </w:r>
      <w:r w:rsidRPr="00307DAC">
        <w:rPr>
          <w:szCs w:val="28"/>
        </w:rPr>
        <w:t>of</w:t>
      </w:r>
      <w:r w:rsidRPr="00307DAC">
        <w:rPr>
          <w:szCs w:val="28"/>
          <w:lang w:val="ru-RU"/>
        </w:rPr>
        <w:t xml:space="preserve"> </w:t>
      </w:r>
      <w:r w:rsidRPr="00307DAC">
        <w:rPr>
          <w:szCs w:val="28"/>
        </w:rPr>
        <w:t>tasks</w:t>
      </w:r>
    </w:p>
    <w:p w14:paraId="3293F694" w14:textId="77777777" w:rsidR="001222ED" w:rsidRPr="003D78FA" w:rsidRDefault="00F9479B" w:rsidP="001222ED">
      <w:pPr>
        <w:pStyle w:val="3"/>
        <w:rPr>
          <w:b w:val="0"/>
          <w:lang w:val="ru-RU"/>
        </w:rPr>
      </w:pPr>
      <w:r w:rsidRPr="007C3DA7">
        <w:rPr>
          <w:lang w:val="ru-RU"/>
        </w:rPr>
        <w:t>2.1.2</w:t>
      </w:r>
      <w:r w:rsidR="001222ED" w:rsidRPr="003D78FA">
        <w:rPr>
          <w:b w:val="0"/>
          <w:lang w:val="ru-RU"/>
        </w:rPr>
        <w:t xml:space="preserve"> Коммуникационные интерфейсы</w:t>
      </w:r>
    </w:p>
    <w:p w14:paraId="71675FAF" w14:textId="77777777" w:rsidR="00666118" w:rsidRDefault="00666118" w:rsidP="001222ED">
      <w:pPr>
        <w:rPr>
          <w:lang w:val="ru-RU"/>
        </w:rPr>
      </w:pPr>
      <w:commentRangeStart w:id="5"/>
      <w:r>
        <w:rPr>
          <w:lang w:val="ru-RU"/>
        </w:rPr>
        <w:t xml:space="preserve">Для функционирования приложения </w:t>
      </w:r>
      <w:r w:rsidR="00307DAC">
        <w:rPr>
          <w:lang w:val="ru-RU"/>
        </w:rPr>
        <w:t>не требуется</w:t>
      </w:r>
      <w:r>
        <w:rPr>
          <w:lang w:val="ru-RU"/>
        </w:rPr>
        <w:t xml:space="preserve"> доступ в Интернет.</w:t>
      </w:r>
      <w:commentRangeEnd w:id="5"/>
      <w:r w:rsidR="003C0251">
        <w:rPr>
          <w:rStyle w:val="a5"/>
        </w:rPr>
        <w:commentReference w:id="5"/>
      </w:r>
    </w:p>
    <w:p w14:paraId="25CEA733" w14:textId="77777777" w:rsidR="001222ED" w:rsidRPr="00B61F6F" w:rsidRDefault="00F9479B" w:rsidP="00A47450">
      <w:pPr>
        <w:pStyle w:val="3"/>
        <w:rPr>
          <w:lang w:val="ru-RU"/>
        </w:rPr>
      </w:pPr>
      <w:r w:rsidRPr="007C3DA7">
        <w:rPr>
          <w:lang w:val="ru-RU"/>
        </w:rPr>
        <w:t>2.1.3</w:t>
      </w:r>
      <w:r w:rsidR="001222ED" w:rsidRPr="003D78FA">
        <w:rPr>
          <w:b w:val="0"/>
          <w:lang w:val="ru-RU"/>
        </w:rPr>
        <w:t xml:space="preserve"> Ограничения на размер используемой памяти</w:t>
      </w:r>
      <w:r w:rsidR="00B61F6F">
        <w:rPr>
          <w:lang w:val="ru-RU"/>
        </w:rPr>
        <w:br/>
      </w:r>
      <w:r w:rsidR="00B61F6F" w:rsidRPr="002916C7">
        <w:rPr>
          <w:b w:val="0"/>
          <w:szCs w:val="28"/>
          <w:lang w:val="ru-RU"/>
        </w:rPr>
        <w:t xml:space="preserve">Приложение </w:t>
      </w:r>
      <w:r w:rsidR="00307DAC">
        <w:rPr>
          <w:b w:val="0"/>
          <w:szCs w:val="28"/>
          <w:lang w:val="ru-RU"/>
        </w:rPr>
        <w:t>«</w:t>
      </w:r>
      <w:r w:rsidR="00307DAC">
        <w:rPr>
          <w:b w:val="0"/>
          <w:szCs w:val="28"/>
        </w:rPr>
        <w:t>List</w:t>
      </w:r>
      <w:r w:rsidR="00307DAC" w:rsidRPr="00307DAC">
        <w:rPr>
          <w:b w:val="0"/>
          <w:szCs w:val="28"/>
          <w:lang w:val="ru-RU"/>
        </w:rPr>
        <w:t xml:space="preserve"> </w:t>
      </w:r>
      <w:r w:rsidR="00307DAC">
        <w:rPr>
          <w:b w:val="0"/>
          <w:szCs w:val="28"/>
        </w:rPr>
        <w:t>of</w:t>
      </w:r>
      <w:r w:rsidR="00307DAC" w:rsidRPr="00307DAC">
        <w:rPr>
          <w:b w:val="0"/>
          <w:szCs w:val="28"/>
          <w:lang w:val="ru-RU"/>
        </w:rPr>
        <w:t xml:space="preserve"> </w:t>
      </w:r>
      <w:r w:rsidR="00307DAC">
        <w:rPr>
          <w:b w:val="0"/>
          <w:szCs w:val="28"/>
        </w:rPr>
        <w:t>tasks</w:t>
      </w:r>
      <w:r w:rsidR="00307DAC">
        <w:rPr>
          <w:b w:val="0"/>
          <w:szCs w:val="28"/>
          <w:lang w:val="ru-RU"/>
        </w:rPr>
        <w:t>» должно использовать не более 512М</w:t>
      </w:r>
      <w:r w:rsidR="00B61F6F" w:rsidRPr="002916C7">
        <w:rPr>
          <w:b w:val="0"/>
          <w:szCs w:val="28"/>
          <w:lang w:val="ru-RU"/>
        </w:rPr>
        <w:t>б</w:t>
      </w:r>
      <w:r w:rsidR="00925E70" w:rsidRPr="002916C7">
        <w:rPr>
          <w:b w:val="0"/>
          <w:szCs w:val="28"/>
          <w:lang w:val="ru-RU"/>
        </w:rPr>
        <w:t xml:space="preserve"> памяти.</w:t>
      </w:r>
    </w:p>
    <w:p w14:paraId="03F1154A" w14:textId="77777777" w:rsidR="001222ED" w:rsidRPr="003D78FA" w:rsidRDefault="001222ED" w:rsidP="001222ED">
      <w:pPr>
        <w:pStyle w:val="2"/>
        <w:rPr>
          <w:b w:val="0"/>
          <w:sz w:val="28"/>
          <w:szCs w:val="28"/>
          <w:lang w:val="ru-RU"/>
        </w:rPr>
      </w:pPr>
      <w:r w:rsidRPr="007C3DA7">
        <w:rPr>
          <w:sz w:val="28"/>
          <w:szCs w:val="28"/>
          <w:lang w:val="ru-RU"/>
        </w:rPr>
        <w:t>2.2</w:t>
      </w:r>
      <w:r w:rsidRPr="003D78FA">
        <w:rPr>
          <w:b w:val="0"/>
          <w:sz w:val="28"/>
          <w:szCs w:val="28"/>
          <w:lang w:val="ru-RU"/>
        </w:rPr>
        <w:t xml:space="preserve"> Функции продукта</w:t>
      </w:r>
    </w:p>
    <w:p w14:paraId="52CA6F7B" w14:textId="77777777" w:rsidR="00053776" w:rsidRDefault="00307DAC" w:rsidP="00053776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Выбор даты</w:t>
      </w:r>
      <w:r w:rsidR="0099788D">
        <w:rPr>
          <w:lang w:val="ru-RU"/>
        </w:rPr>
        <w:t xml:space="preserve"> и времени</w:t>
      </w:r>
    </w:p>
    <w:p w14:paraId="3B2392FB" w14:textId="77777777" w:rsidR="00053776" w:rsidRDefault="00307DAC" w:rsidP="00053776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Запись, удаление, редактирование дела</w:t>
      </w:r>
    </w:p>
    <w:p w14:paraId="5ECA8418" w14:textId="77777777" w:rsidR="00053776" w:rsidRPr="00053776" w:rsidRDefault="00053776" w:rsidP="007C3DA7">
      <w:pPr>
        <w:pStyle w:val="a3"/>
        <w:numPr>
          <w:ilvl w:val="0"/>
          <w:numId w:val="2"/>
        </w:numPr>
        <w:spacing w:after="120"/>
        <w:ind w:hanging="357"/>
        <w:rPr>
          <w:lang w:val="ru-RU"/>
        </w:rPr>
      </w:pPr>
      <w:r>
        <w:rPr>
          <w:lang w:val="ru-RU"/>
        </w:rPr>
        <w:t xml:space="preserve">Просмотр </w:t>
      </w:r>
      <w:r w:rsidR="0099788D">
        <w:rPr>
          <w:lang w:val="ru-RU"/>
        </w:rPr>
        <w:t>запланированных дел по датам и времени</w:t>
      </w:r>
    </w:p>
    <w:p w14:paraId="1A3A6F8D" w14:textId="77777777" w:rsidR="001222ED" w:rsidRPr="003D78FA" w:rsidRDefault="001222ED" w:rsidP="007C3DA7">
      <w:pPr>
        <w:pStyle w:val="2"/>
        <w:spacing w:before="0" w:after="0"/>
        <w:rPr>
          <w:b w:val="0"/>
          <w:sz w:val="28"/>
          <w:szCs w:val="28"/>
          <w:lang w:val="ru-RU"/>
        </w:rPr>
      </w:pPr>
      <w:r w:rsidRPr="007C3DA7">
        <w:rPr>
          <w:sz w:val="28"/>
          <w:szCs w:val="28"/>
          <w:lang w:val="ru-RU"/>
        </w:rPr>
        <w:t>2.3</w:t>
      </w:r>
      <w:r w:rsidRPr="003D78FA">
        <w:rPr>
          <w:b w:val="0"/>
          <w:sz w:val="28"/>
          <w:szCs w:val="28"/>
          <w:lang w:val="ru-RU"/>
        </w:rPr>
        <w:t xml:space="preserve"> Характеристики пользователей</w:t>
      </w:r>
    </w:p>
    <w:p w14:paraId="4ED63E1A" w14:textId="77777777" w:rsidR="00B249F3" w:rsidRPr="00C861A3" w:rsidRDefault="00B249F3" w:rsidP="007C3DA7">
      <w:pPr>
        <w:widowControl w:val="0"/>
        <w:autoSpaceDE w:val="0"/>
        <w:autoSpaceDN w:val="0"/>
        <w:adjustRightInd w:val="0"/>
        <w:spacing w:after="120"/>
        <w:rPr>
          <w:rFonts w:asciiTheme="minorHAnsi" w:hAnsiTheme="minorHAnsi" w:cs="Times"/>
          <w:color w:val="242424"/>
          <w:szCs w:val="28"/>
          <w:lang w:val="ru-RU"/>
        </w:rPr>
      </w:pPr>
      <w:r w:rsidRPr="00B249F3">
        <w:rPr>
          <w:rFonts w:cs="Times New Roman"/>
          <w:szCs w:val="28"/>
          <w:lang w:val="ru-RU"/>
        </w:rPr>
        <w:t>Приложение предназначено для любых групп пользователей. Никаких дополнительных знаний не требуется. Пользователю доста</w:t>
      </w:r>
      <w:r w:rsidR="00307DAC">
        <w:rPr>
          <w:rFonts w:cs="Times New Roman"/>
          <w:szCs w:val="28"/>
          <w:lang w:val="ru-RU"/>
        </w:rPr>
        <w:t>точно уметь включать компьютер, запускать приложение и печатать на клавиатуре.</w:t>
      </w:r>
    </w:p>
    <w:p w14:paraId="0C194909" w14:textId="77777777" w:rsidR="001222ED" w:rsidRPr="003D78FA" w:rsidRDefault="001222ED" w:rsidP="007C3DA7">
      <w:pPr>
        <w:pStyle w:val="2"/>
        <w:spacing w:before="0" w:after="0"/>
        <w:rPr>
          <w:b w:val="0"/>
          <w:sz w:val="28"/>
          <w:szCs w:val="28"/>
          <w:lang w:val="ru-RU"/>
        </w:rPr>
      </w:pPr>
      <w:r w:rsidRPr="00307DAC">
        <w:rPr>
          <w:sz w:val="28"/>
          <w:szCs w:val="28"/>
          <w:lang w:val="ru-RU"/>
        </w:rPr>
        <w:t>2.4</w:t>
      </w:r>
      <w:r w:rsidRPr="003D78FA">
        <w:rPr>
          <w:b w:val="0"/>
          <w:sz w:val="28"/>
          <w:szCs w:val="28"/>
          <w:lang w:val="ru-RU"/>
        </w:rPr>
        <w:t xml:space="preserve"> Ограничения</w:t>
      </w:r>
    </w:p>
    <w:p w14:paraId="41138CBA" w14:textId="77777777" w:rsidR="00161FC4" w:rsidRDefault="00C01B54" w:rsidP="007C3DA7">
      <w:pPr>
        <w:rPr>
          <w:lang w:val="ru-RU"/>
        </w:rPr>
      </w:pPr>
      <w:commentRangeStart w:id="6"/>
      <w:r>
        <w:rPr>
          <w:lang w:val="ru-RU"/>
        </w:rPr>
        <w:t xml:space="preserve">Программный продукт </w:t>
      </w:r>
      <w:r w:rsidR="00307DAC" w:rsidRPr="00307DAC">
        <w:rPr>
          <w:szCs w:val="28"/>
          <w:lang w:val="ru-RU"/>
        </w:rPr>
        <w:t>«</w:t>
      </w:r>
      <w:r w:rsidR="00307DAC" w:rsidRPr="00307DAC">
        <w:rPr>
          <w:szCs w:val="28"/>
        </w:rPr>
        <w:t>List</w:t>
      </w:r>
      <w:r w:rsidR="00307DAC" w:rsidRPr="00307DAC">
        <w:rPr>
          <w:szCs w:val="28"/>
          <w:lang w:val="ru-RU"/>
        </w:rPr>
        <w:t xml:space="preserve"> </w:t>
      </w:r>
      <w:r w:rsidR="00307DAC" w:rsidRPr="00307DAC">
        <w:rPr>
          <w:szCs w:val="28"/>
        </w:rPr>
        <w:t>of</w:t>
      </w:r>
      <w:r w:rsidR="00307DAC" w:rsidRPr="00307DAC">
        <w:rPr>
          <w:szCs w:val="28"/>
          <w:lang w:val="ru-RU"/>
        </w:rPr>
        <w:t xml:space="preserve"> </w:t>
      </w:r>
      <w:r w:rsidR="00307DAC" w:rsidRPr="00307DAC">
        <w:rPr>
          <w:szCs w:val="28"/>
        </w:rPr>
        <w:t>tasks</w:t>
      </w:r>
      <w:r w:rsidR="00307DAC" w:rsidRPr="00307DAC">
        <w:rPr>
          <w:szCs w:val="28"/>
          <w:lang w:val="ru-RU"/>
        </w:rPr>
        <w:t>»</w:t>
      </w:r>
      <w:r w:rsidR="00307DAC" w:rsidRPr="00307DAC">
        <w:rPr>
          <w:lang w:val="ru-RU"/>
        </w:rPr>
        <w:t xml:space="preserve"> </w:t>
      </w:r>
      <w:r>
        <w:rPr>
          <w:lang w:val="ru-RU"/>
        </w:rPr>
        <w:t xml:space="preserve">не взаимодействует с другими приложениями. </w:t>
      </w:r>
      <w:commentRangeEnd w:id="6"/>
      <w:r w:rsidR="003C0251">
        <w:rPr>
          <w:rStyle w:val="a5"/>
        </w:rPr>
        <w:commentReference w:id="6"/>
      </w:r>
    </w:p>
    <w:p w14:paraId="260A86BA" w14:textId="77777777" w:rsidR="007C3DA7" w:rsidRPr="00E26F00" w:rsidRDefault="007C3DA7" w:rsidP="007C3DA7">
      <w:pPr>
        <w:rPr>
          <w:lang w:val="ru-RU"/>
        </w:rPr>
      </w:pPr>
    </w:p>
    <w:p w14:paraId="7CDF4829" w14:textId="77777777" w:rsidR="001222ED" w:rsidRPr="00307DAC" w:rsidRDefault="001222ED" w:rsidP="007C3DA7">
      <w:pPr>
        <w:pStyle w:val="2"/>
        <w:spacing w:before="0" w:after="0"/>
        <w:rPr>
          <w:b w:val="0"/>
          <w:sz w:val="28"/>
          <w:szCs w:val="28"/>
          <w:lang w:val="ru-RU"/>
        </w:rPr>
      </w:pPr>
      <w:r w:rsidRPr="00307DAC">
        <w:rPr>
          <w:sz w:val="28"/>
          <w:szCs w:val="28"/>
          <w:lang w:val="ru-RU"/>
        </w:rPr>
        <w:lastRenderedPageBreak/>
        <w:t>2.5</w:t>
      </w:r>
      <w:r w:rsidRPr="00307DAC">
        <w:rPr>
          <w:b w:val="0"/>
          <w:sz w:val="28"/>
          <w:szCs w:val="28"/>
          <w:lang w:val="ru-RU"/>
        </w:rPr>
        <w:t xml:space="preserve"> Предположения и зависимости</w:t>
      </w:r>
    </w:p>
    <w:p w14:paraId="1CE04EBF" w14:textId="77777777" w:rsidR="00C01B54" w:rsidRDefault="00C01B54" w:rsidP="001222ED">
      <w:pPr>
        <w:widowControl w:val="0"/>
        <w:autoSpaceDE w:val="0"/>
        <w:autoSpaceDN w:val="0"/>
        <w:adjustRightInd w:val="0"/>
        <w:rPr>
          <w:rFonts w:cs="Times New Roman"/>
          <w:szCs w:val="28"/>
          <w:shd w:val="clear" w:color="auto" w:fill="FFFFFF"/>
          <w:lang w:val="ru-RU"/>
        </w:rPr>
      </w:pPr>
      <w:r w:rsidRPr="00C01B54">
        <w:rPr>
          <w:rFonts w:cs="Times New Roman"/>
          <w:szCs w:val="28"/>
          <w:shd w:val="clear" w:color="auto" w:fill="FFFFFF"/>
          <w:lang w:val="ru-RU"/>
        </w:rPr>
        <w:t>На требования, описанные в данном документе, повлиять может мнение пользователей, задействованных в тестировании продукта.</w:t>
      </w:r>
    </w:p>
    <w:p w14:paraId="6439C6FB" w14:textId="77777777" w:rsidR="00C520E4" w:rsidRDefault="00C520E4" w:rsidP="001222ED">
      <w:pPr>
        <w:widowControl w:val="0"/>
        <w:autoSpaceDE w:val="0"/>
        <w:autoSpaceDN w:val="0"/>
        <w:adjustRightInd w:val="0"/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 xml:space="preserve">Операционные системы, </w:t>
      </w:r>
      <w:r w:rsidR="009B03EC">
        <w:rPr>
          <w:rFonts w:cs="Times New Roman"/>
          <w:szCs w:val="28"/>
          <w:shd w:val="clear" w:color="auto" w:fill="FFFFFF"/>
          <w:lang w:val="ru-RU"/>
        </w:rPr>
        <w:t xml:space="preserve">на которых работает приложение </w:t>
      </w:r>
      <w:r>
        <w:rPr>
          <w:rFonts w:cs="Times New Roman"/>
          <w:szCs w:val="28"/>
          <w:shd w:val="clear" w:color="auto" w:fill="FFFFFF"/>
          <w:lang w:val="ru-RU"/>
        </w:rPr>
        <w:t xml:space="preserve">- </w:t>
      </w:r>
      <w:r w:rsidRPr="00C520E4">
        <w:rPr>
          <w:rFonts w:cs="Times New Roman"/>
          <w:szCs w:val="28"/>
          <w:shd w:val="clear" w:color="auto" w:fill="FFFFFF"/>
        </w:rPr>
        <w:t>Windows</w:t>
      </w:r>
      <w:r w:rsidRPr="00C520E4">
        <w:rPr>
          <w:rFonts w:cs="Times New Roman"/>
          <w:szCs w:val="28"/>
          <w:shd w:val="clear" w:color="auto" w:fill="FFFFFF"/>
          <w:lang w:val="ru-RU"/>
        </w:rPr>
        <w:t xml:space="preserve"> 7</w:t>
      </w:r>
      <w:r w:rsidR="007C3DA7" w:rsidRPr="007C3DA7">
        <w:rPr>
          <w:rFonts w:cs="Times New Roman"/>
          <w:szCs w:val="28"/>
          <w:shd w:val="clear" w:color="auto" w:fill="FFFFFF"/>
          <w:lang w:val="ru-RU"/>
        </w:rPr>
        <w:t xml:space="preserve">, </w:t>
      </w:r>
      <w:r w:rsidR="007C3DA7">
        <w:rPr>
          <w:rFonts w:cs="Times New Roman"/>
          <w:szCs w:val="28"/>
          <w:shd w:val="clear" w:color="auto" w:fill="FFFFFF"/>
        </w:rPr>
        <w:t>Windows</w:t>
      </w:r>
      <w:r w:rsidR="007C3DA7" w:rsidRPr="007C3DA7">
        <w:rPr>
          <w:rFonts w:cs="Times New Roman"/>
          <w:szCs w:val="28"/>
          <w:shd w:val="clear" w:color="auto" w:fill="FFFFFF"/>
          <w:lang w:val="ru-RU"/>
        </w:rPr>
        <w:t xml:space="preserve"> 8</w:t>
      </w:r>
      <w:r w:rsidRPr="00C520E4">
        <w:rPr>
          <w:rFonts w:cs="Times New Roman"/>
          <w:szCs w:val="28"/>
          <w:shd w:val="clear" w:color="auto" w:fill="FFFFFF"/>
          <w:lang w:val="ru-RU"/>
        </w:rPr>
        <w:t xml:space="preserve">, </w:t>
      </w:r>
      <w:r w:rsidRPr="00C520E4">
        <w:rPr>
          <w:rFonts w:cs="Times New Roman"/>
          <w:szCs w:val="28"/>
          <w:shd w:val="clear" w:color="auto" w:fill="FFFFFF"/>
        </w:rPr>
        <w:t>Linux</w:t>
      </w:r>
      <w:r w:rsidRPr="00C520E4">
        <w:rPr>
          <w:rFonts w:cs="Times New Roman"/>
          <w:szCs w:val="28"/>
          <w:shd w:val="clear" w:color="auto" w:fill="FFFFFF"/>
          <w:lang w:val="ru-RU"/>
        </w:rPr>
        <w:t>.</w:t>
      </w:r>
    </w:p>
    <w:p w14:paraId="179383F9" w14:textId="77777777" w:rsidR="00307DAC" w:rsidRDefault="00307DAC" w:rsidP="001222ED">
      <w:pPr>
        <w:widowControl w:val="0"/>
        <w:autoSpaceDE w:val="0"/>
        <w:autoSpaceDN w:val="0"/>
        <w:adjustRightInd w:val="0"/>
        <w:rPr>
          <w:rFonts w:cs="Times New Roman"/>
          <w:szCs w:val="28"/>
          <w:shd w:val="clear" w:color="auto" w:fill="FFFFFF"/>
          <w:lang w:val="ru-RU"/>
        </w:rPr>
      </w:pPr>
    </w:p>
    <w:p w14:paraId="113A9371" w14:textId="77777777" w:rsidR="00F9479B" w:rsidRPr="003D78FA" w:rsidRDefault="00F9479B" w:rsidP="00307DAC">
      <w:pPr>
        <w:pStyle w:val="1"/>
        <w:spacing w:after="240"/>
        <w:rPr>
          <w:b w:val="0"/>
          <w:sz w:val="28"/>
          <w:lang w:val="ru-RU"/>
        </w:rPr>
      </w:pPr>
      <w:r w:rsidRPr="007C3DA7">
        <w:rPr>
          <w:sz w:val="28"/>
          <w:lang w:val="ru-RU"/>
        </w:rPr>
        <w:t>3</w:t>
      </w:r>
      <w:r w:rsidRPr="003D78FA">
        <w:rPr>
          <w:b w:val="0"/>
          <w:sz w:val="28"/>
          <w:lang w:val="ru-RU"/>
        </w:rPr>
        <w:t xml:space="preserve"> </w:t>
      </w:r>
      <w:r w:rsidR="003D78FA">
        <w:rPr>
          <w:b w:val="0"/>
          <w:sz w:val="28"/>
          <w:lang w:val="ru-RU"/>
        </w:rPr>
        <w:t>ПОЛНЫЕ ТРЕБОВАНИЯ</w:t>
      </w:r>
    </w:p>
    <w:p w14:paraId="0F37216F" w14:textId="77777777" w:rsidR="001222ED" w:rsidRPr="003D78FA" w:rsidRDefault="001222ED" w:rsidP="00307DAC">
      <w:pPr>
        <w:pStyle w:val="2"/>
        <w:spacing w:before="0" w:after="0"/>
        <w:rPr>
          <w:b w:val="0"/>
          <w:sz w:val="28"/>
          <w:szCs w:val="28"/>
          <w:lang w:val="ru-RU"/>
        </w:rPr>
      </w:pPr>
      <w:r w:rsidRPr="007C3DA7">
        <w:rPr>
          <w:sz w:val="28"/>
          <w:szCs w:val="28"/>
          <w:lang w:val="ru-RU"/>
        </w:rPr>
        <w:t>3.1</w:t>
      </w:r>
      <w:r w:rsidRPr="003D78FA">
        <w:rPr>
          <w:b w:val="0"/>
          <w:sz w:val="28"/>
          <w:szCs w:val="28"/>
          <w:lang w:val="ru-RU"/>
        </w:rPr>
        <w:t xml:space="preserve"> </w:t>
      </w:r>
      <w:commentRangeStart w:id="7"/>
      <w:r w:rsidRPr="003D78FA">
        <w:rPr>
          <w:b w:val="0"/>
          <w:sz w:val="28"/>
          <w:szCs w:val="28"/>
          <w:lang w:val="ru-RU"/>
        </w:rPr>
        <w:t>Интерфейс ПС</w:t>
      </w:r>
      <w:commentRangeEnd w:id="7"/>
      <w:r w:rsidR="009D4BB6">
        <w:rPr>
          <w:rStyle w:val="a5"/>
          <w:rFonts w:eastAsiaTheme="minorEastAsia" w:cstheme="minorBidi"/>
          <w:b w:val="0"/>
          <w:bCs w:val="0"/>
        </w:rPr>
        <w:commentReference w:id="7"/>
      </w:r>
    </w:p>
    <w:p w14:paraId="510A4876" w14:textId="77777777" w:rsidR="00711F02" w:rsidRDefault="00711F02" w:rsidP="00307DAC">
      <w:pPr>
        <w:rPr>
          <w:lang w:val="ru-RU"/>
        </w:rPr>
      </w:pPr>
      <w:r w:rsidRPr="00711F02">
        <w:rPr>
          <w:lang w:val="ru-RU"/>
        </w:rPr>
        <w:t>Система взаимодействует с пользователем через графический интерфейс</w:t>
      </w:r>
      <w:r>
        <w:rPr>
          <w:lang w:val="ru-RU"/>
        </w:rPr>
        <w:t>.</w:t>
      </w:r>
    </w:p>
    <w:p w14:paraId="128AA5FF" w14:textId="77777777" w:rsidR="00711F02" w:rsidRDefault="00711F02" w:rsidP="001222ED">
      <w:pPr>
        <w:rPr>
          <w:lang w:val="ru-RU"/>
        </w:rPr>
      </w:pPr>
      <w:r>
        <w:rPr>
          <w:lang w:val="ru-RU"/>
        </w:rPr>
        <w:t>Двойной клик по иконке программы – приложение запускается.</w:t>
      </w:r>
    </w:p>
    <w:p w14:paraId="6C0ED3EB" w14:textId="77777777" w:rsidR="00C97F81" w:rsidRDefault="00307DAC" w:rsidP="001222ED">
      <w:pPr>
        <w:rPr>
          <w:lang w:val="ru-RU"/>
        </w:rPr>
      </w:pPr>
      <w:r>
        <w:rPr>
          <w:lang w:val="ru-RU"/>
        </w:rPr>
        <w:t>При запуске приложения отображаю</w:t>
      </w:r>
      <w:r w:rsidR="00C97F81">
        <w:rPr>
          <w:lang w:val="ru-RU"/>
        </w:rPr>
        <w:t xml:space="preserve">тся </w:t>
      </w:r>
      <w:r>
        <w:rPr>
          <w:lang w:val="ru-RU"/>
        </w:rPr>
        <w:t xml:space="preserve">дела </w:t>
      </w:r>
      <w:r w:rsidR="00C97F81">
        <w:rPr>
          <w:lang w:val="ru-RU"/>
        </w:rPr>
        <w:t>на текущую дату.</w:t>
      </w:r>
    </w:p>
    <w:p w14:paraId="0FE4C5A0" w14:textId="77777777" w:rsidR="00711F02" w:rsidRDefault="00711F02" w:rsidP="00711F02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Входными данными является </w:t>
      </w:r>
      <w:r w:rsidR="00307DAC">
        <w:rPr>
          <w:lang w:val="ru-RU"/>
        </w:rPr>
        <w:t>дата и время, которые</w:t>
      </w:r>
      <w:r>
        <w:rPr>
          <w:lang w:val="ru-RU"/>
        </w:rPr>
        <w:t xml:space="preserve"> мож</w:t>
      </w:r>
      <w:r w:rsidR="00307DAC">
        <w:rPr>
          <w:lang w:val="ru-RU"/>
        </w:rPr>
        <w:t>но выбрать по календарю и часам</w:t>
      </w:r>
      <w:r>
        <w:rPr>
          <w:lang w:val="ru-RU"/>
        </w:rPr>
        <w:t>.</w:t>
      </w:r>
    </w:p>
    <w:p w14:paraId="567E4A4A" w14:textId="77777777" w:rsidR="002916C7" w:rsidRDefault="00711F02" w:rsidP="00711F02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Выходными данными является</w:t>
      </w:r>
      <w:r w:rsidR="00822A42">
        <w:rPr>
          <w:lang w:val="ru-RU"/>
        </w:rPr>
        <w:t xml:space="preserve"> дело на выбранное время и дату, либо список дел на выбранную дату, если время не было указано.</w:t>
      </w:r>
    </w:p>
    <w:p w14:paraId="45F4D771" w14:textId="77777777" w:rsidR="003D78FA" w:rsidRDefault="00711F02" w:rsidP="004B0C41">
      <w:pPr>
        <w:spacing w:after="120"/>
        <w:rPr>
          <w:lang w:val="ru-RU"/>
        </w:rPr>
      </w:pPr>
      <w:r>
        <w:rPr>
          <w:lang w:val="ru-RU"/>
        </w:rPr>
        <w:t>При нажатии на крестик приложение закрывается.</w:t>
      </w:r>
    </w:p>
    <w:p w14:paraId="5CF9ECBB" w14:textId="77777777" w:rsidR="001222ED" w:rsidRPr="003D78FA" w:rsidRDefault="001222ED" w:rsidP="004B0C41">
      <w:pPr>
        <w:pStyle w:val="2"/>
        <w:spacing w:before="0" w:after="0"/>
        <w:rPr>
          <w:b w:val="0"/>
          <w:sz w:val="28"/>
          <w:szCs w:val="28"/>
          <w:lang w:val="ru-RU"/>
        </w:rPr>
      </w:pPr>
      <w:r w:rsidRPr="003D78FA">
        <w:rPr>
          <w:sz w:val="28"/>
          <w:szCs w:val="28"/>
          <w:lang w:val="ru-RU"/>
        </w:rPr>
        <w:t>3.2</w:t>
      </w:r>
      <w:r w:rsidRPr="003D78FA">
        <w:rPr>
          <w:b w:val="0"/>
          <w:sz w:val="28"/>
          <w:szCs w:val="28"/>
          <w:lang w:val="ru-RU"/>
        </w:rPr>
        <w:t xml:space="preserve"> Функции</w:t>
      </w:r>
    </w:p>
    <w:p w14:paraId="7AFBA43C" w14:textId="77777777" w:rsidR="00C97F81" w:rsidRPr="00C97F81" w:rsidRDefault="00822A42" w:rsidP="004B0C41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Выбор даты</w:t>
      </w:r>
      <w:r w:rsidR="009E186D">
        <w:rPr>
          <w:lang w:val="ru-RU"/>
        </w:rPr>
        <w:t>.</w:t>
      </w:r>
    </w:p>
    <w:p w14:paraId="22D89DFD" w14:textId="77777777" w:rsidR="00C97F81" w:rsidRDefault="00822A42" w:rsidP="00C97F81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Выбор времени</w:t>
      </w:r>
      <w:r w:rsidR="00C97F81">
        <w:rPr>
          <w:lang w:val="ru-RU"/>
        </w:rPr>
        <w:t>.</w:t>
      </w:r>
      <w:del w:id="8" w:author="User" w:date="2015-10-04T13:57:00Z">
        <w:r w:rsidR="00C97F81" w:rsidDel="009E186D">
          <w:rPr>
            <w:lang w:val="ru-RU"/>
          </w:rPr>
          <w:delText xml:space="preserve"> </w:delText>
        </w:r>
      </w:del>
    </w:p>
    <w:p w14:paraId="6B31C70D" w14:textId="77777777" w:rsidR="00C97F81" w:rsidRDefault="00C97F81" w:rsidP="00C97F81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Вывод информации о </w:t>
      </w:r>
      <w:r w:rsidR="00822A42">
        <w:rPr>
          <w:lang w:val="ru-RU"/>
        </w:rPr>
        <w:t>списке дел</w:t>
      </w:r>
      <w:r w:rsidR="009E186D">
        <w:rPr>
          <w:lang w:val="ru-RU"/>
        </w:rPr>
        <w:t>.</w:t>
      </w:r>
    </w:p>
    <w:p w14:paraId="6FAE3D3F" w14:textId="77777777" w:rsidR="00822A42" w:rsidRDefault="00822A42" w:rsidP="004B0C41">
      <w:pPr>
        <w:pStyle w:val="a3"/>
        <w:numPr>
          <w:ilvl w:val="0"/>
          <w:numId w:val="4"/>
        </w:numPr>
        <w:spacing w:after="120"/>
        <w:ind w:left="1066" w:hanging="357"/>
        <w:rPr>
          <w:lang w:val="ru-RU"/>
        </w:rPr>
      </w:pPr>
      <w:r>
        <w:rPr>
          <w:lang w:val="ru-RU"/>
        </w:rPr>
        <w:t>Добавление, удаление, редактирование дела.</w:t>
      </w:r>
    </w:p>
    <w:p w14:paraId="0A70A016" w14:textId="77777777" w:rsidR="001222ED" w:rsidRPr="003D78FA" w:rsidRDefault="001222ED" w:rsidP="004B0C41">
      <w:pPr>
        <w:pStyle w:val="2"/>
        <w:spacing w:before="0" w:after="0"/>
        <w:rPr>
          <w:b w:val="0"/>
          <w:sz w:val="28"/>
          <w:szCs w:val="28"/>
          <w:lang w:val="ru-RU"/>
        </w:rPr>
      </w:pPr>
      <w:r w:rsidRPr="003D78FA">
        <w:rPr>
          <w:sz w:val="28"/>
          <w:szCs w:val="28"/>
          <w:lang w:val="ru-RU"/>
        </w:rPr>
        <w:t>3.3</w:t>
      </w:r>
      <w:r w:rsidRPr="003D78FA">
        <w:rPr>
          <w:b w:val="0"/>
          <w:sz w:val="28"/>
          <w:szCs w:val="28"/>
          <w:lang w:val="ru-RU"/>
        </w:rPr>
        <w:t xml:space="preserve"> Производительность</w:t>
      </w:r>
    </w:p>
    <w:p w14:paraId="1DBA2BC2" w14:textId="77777777" w:rsidR="009B03EC" w:rsidRDefault="009B03EC" w:rsidP="004B0C41">
      <w:pPr>
        <w:rPr>
          <w:lang w:val="ru-RU"/>
        </w:rPr>
      </w:pPr>
      <w:r>
        <w:rPr>
          <w:lang w:val="ru-RU"/>
        </w:rPr>
        <w:t>На запуск приложени</w:t>
      </w:r>
      <w:r w:rsidR="002916C7">
        <w:rPr>
          <w:lang w:val="ru-RU"/>
        </w:rPr>
        <w:t xml:space="preserve">я </w:t>
      </w:r>
      <w:r>
        <w:rPr>
          <w:lang w:val="ru-RU"/>
        </w:rPr>
        <w:t>отводится не более 20 секунд.</w:t>
      </w:r>
    </w:p>
    <w:p w14:paraId="0A2D7B0F" w14:textId="77777777" w:rsidR="009B03EC" w:rsidRDefault="00822A42" w:rsidP="001222ED">
      <w:pPr>
        <w:rPr>
          <w:lang w:val="ru-RU"/>
        </w:rPr>
      </w:pPr>
      <w:r>
        <w:rPr>
          <w:lang w:val="ru-RU"/>
        </w:rPr>
        <w:t>Работа и скорость приложения зависят от быстродействия системы.</w:t>
      </w:r>
      <w:r w:rsidR="009B03EC">
        <w:rPr>
          <w:lang w:val="ru-RU"/>
        </w:rPr>
        <w:t xml:space="preserve"> </w:t>
      </w:r>
    </w:p>
    <w:p w14:paraId="0DD6B02A" w14:textId="77777777" w:rsidR="001222ED" w:rsidRPr="003D78FA" w:rsidRDefault="00F9479B" w:rsidP="001222ED">
      <w:pPr>
        <w:pStyle w:val="2"/>
        <w:rPr>
          <w:b w:val="0"/>
          <w:sz w:val="28"/>
          <w:szCs w:val="28"/>
          <w:lang w:val="ru-RU"/>
        </w:rPr>
      </w:pPr>
      <w:r w:rsidRPr="003D78FA">
        <w:rPr>
          <w:sz w:val="28"/>
          <w:szCs w:val="28"/>
          <w:lang w:val="ru-RU"/>
        </w:rPr>
        <w:t>3.4</w:t>
      </w:r>
      <w:r w:rsidR="001222ED" w:rsidRPr="003D78FA">
        <w:rPr>
          <w:b w:val="0"/>
          <w:sz w:val="28"/>
          <w:szCs w:val="28"/>
          <w:lang w:val="ru-RU"/>
        </w:rPr>
        <w:t xml:space="preserve"> Качество продукта</w:t>
      </w:r>
    </w:p>
    <w:p w14:paraId="0030FA34" w14:textId="77777777" w:rsidR="001222ED" w:rsidRPr="003D78FA" w:rsidRDefault="00F9479B" w:rsidP="001222ED">
      <w:pPr>
        <w:pStyle w:val="3"/>
        <w:rPr>
          <w:b w:val="0"/>
          <w:lang w:val="ru-RU"/>
        </w:rPr>
      </w:pPr>
      <w:r w:rsidRPr="003D78FA">
        <w:rPr>
          <w:lang w:val="ru-RU"/>
        </w:rPr>
        <w:t>3.4</w:t>
      </w:r>
      <w:r w:rsidR="001222ED" w:rsidRPr="003D78FA">
        <w:rPr>
          <w:lang w:val="ru-RU"/>
        </w:rPr>
        <w:t>.1</w:t>
      </w:r>
      <w:r w:rsidR="001222ED" w:rsidRPr="003D78FA">
        <w:rPr>
          <w:b w:val="0"/>
          <w:lang w:val="ru-RU"/>
        </w:rPr>
        <w:t xml:space="preserve"> Надежность</w:t>
      </w:r>
    </w:p>
    <w:p w14:paraId="71FB402E" w14:textId="77777777" w:rsidR="00FA4016" w:rsidRPr="00FA4016" w:rsidRDefault="00FA4016" w:rsidP="00FA4016">
      <w:pPr>
        <w:rPr>
          <w:lang w:val="ru-RU"/>
        </w:rPr>
      </w:pPr>
      <w:commentRangeStart w:id="9"/>
      <w:r w:rsidRPr="00FA4016">
        <w:rPr>
          <w:lang w:val="ru-RU"/>
        </w:rPr>
        <w:t>1</w:t>
      </w:r>
      <w:commentRangeStart w:id="10"/>
      <w:r w:rsidRPr="00FA4016">
        <w:rPr>
          <w:lang w:val="ru-RU"/>
        </w:rPr>
        <w:t>. Сист</w:t>
      </w:r>
      <w:r w:rsidR="00A61BF0">
        <w:rPr>
          <w:lang w:val="ru-RU"/>
        </w:rPr>
        <w:t>ема работает одинаково стабильно</w:t>
      </w:r>
      <w:r w:rsidRPr="00FA4016">
        <w:rPr>
          <w:lang w:val="ru-RU"/>
        </w:rPr>
        <w:t xml:space="preserve"> в различных операционных систем.</w:t>
      </w:r>
      <w:commentRangeEnd w:id="9"/>
      <w:r w:rsidR="00F305B7">
        <w:rPr>
          <w:rStyle w:val="a5"/>
        </w:rPr>
        <w:commentReference w:id="9"/>
      </w:r>
    </w:p>
    <w:p w14:paraId="4EDA13C1" w14:textId="77777777" w:rsidR="00FA4016" w:rsidRPr="00FA4016" w:rsidRDefault="00FA4016" w:rsidP="00FA4016">
      <w:pPr>
        <w:rPr>
          <w:lang w:val="ru-RU"/>
        </w:rPr>
      </w:pPr>
      <w:commentRangeStart w:id="11"/>
      <w:r w:rsidRPr="00FA4016">
        <w:rPr>
          <w:lang w:val="ru-RU"/>
        </w:rPr>
        <w:t>2. Систем</w:t>
      </w:r>
      <w:r w:rsidR="00A61BF0">
        <w:rPr>
          <w:lang w:val="ru-RU"/>
        </w:rPr>
        <w:t>а возвращает правильные выходные данные в соответствии с входными</w:t>
      </w:r>
      <w:r w:rsidRPr="00FA4016">
        <w:rPr>
          <w:lang w:val="ru-RU"/>
        </w:rPr>
        <w:t>.</w:t>
      </w:r>
      <w:commentRangeEnd w:id="10"/>
      <w:r w:rsidR="003C0251">
        <w:rPr>
          <w:rStyle w:val="a5"/>
        </w:rPr>
        <w:commentReference w:id="10"/>
      </w:r>
      <w:commentRangeEnd w:id="11"/>
      <w:r w:rsidR="00BE46A2">
        <w:rPr>
          <w:rStyle w:val="a5"/>
        </w:rPr>
        <w:commentReference w:id="11"/>
      </w:r>
    </w:p>
    <w:p w14:paraId="1F34C2AF" w14:textId="77777777" w:rsidR="00FA4016" w:rsidRPr="008C2510" w:rsidRDefault="00FA4016" w:rsidP="00FA4016">
      <w:pPr>
        <w:rPr>
          <w:lang w:val="ru-RU"/>
        </w:rPr>
      </w:pPr>
      <w:r w:rsidRPr="00FA4016">
        <w:rPr>
          <w:lang w:val="ru-RU"/>
        </w:rPr>
        <w:t>3. Время обработ</w:t>
      </w:r>
      <w:r>
        <w:rPr>
          <w:lang w:val="ru-RU"/>
        </w:rPr>
        <w:t>ки запроса не должно превышать 3 секунд</w:t>
      </w:r>
      <w:r w:rsidRPr="00FA4016">
        <w:rPr>
          <w:lang w:val="ru-RU"/>
        </w:rPr>
        <w:t>.</w:t>
      </w:r>
    </w:p>
    <w:p w14:paraId="461D78CF" w14:textId="77777777" w:rsidR="001222ED" w:rsidRDefault="00F9479B" w:rsidP="001222ED">
      <w:pPr>
        <w:pStyle w:val="3"/>
        <w:rPr>
          <w:lang w:val="ru-RU"/>
        </w:rPr>
      </w:pPr>
      <w:r>
        <w:rPr>
          <w:lang w:val="ru-RU"/>
        </w:rPr>
        <w:t>3.4</w:t>
      </w:r>
      <w:r w:rsidR="001222ED">
        <w:rPr>
          <w:lang w:val="ru-RU"/>
        </w:rPr>
        <w:t xml:space="preserve">.2 </w:t>
      </w:r>
      <w:r w:rsidR="001222ED" w:rsidRPr="003D78FA">
        <w:rPr>
          <w:b w:val="0"/>
          <w:lang w:val="ru-RU"/>
        </w:rPr>
        <w:t>Доступность</w:t>
      </w:r>
    </w:p>
    <w:p w14:paraId="73B070BE" w14:textId="77777777" w:rsidR="006E7F5A" w:rsidRDefault="006E7F5A" w:rsidP="001222ED">
      <w:pPr>
        <w:rPr>
          <w:lang w:val="ru-RU"/>
        </w:rPr>
      </w:pPr>
      <w:r w:rsidRPr="006E7F5A">
        <w:rPr>
          <w:lang w:val="ru-RU"/>
        </w:rPr>
        <w:t>Требования для восстановления системы после сбоя: система должна позволить пользователям перезапустить приложение</w:t>
      </w:r>
      <w:r>
        <w:rPr>
          <w:lang w:val="ru-RU"/>
        </w:rPr>
        <w:t>.</w:t>
      </w:r>
    </w:p>
    <w:p w14:paraId="52E2172B" w14:textId="77777777" w:rsidR="006E7F5A" w:rsidRPr="008C2510" w:rsidRDefault="006E7F5A" w:rsidP="001222ED">
      <w:pPr>
        <w:rPr>
          <w:lang w:val="ru-RU"/>
        </w:rPr>
      </w:pPr>
      <w:r>
        <w:rPr>
          <w:lang w:val="ru-RU"/>
        </w:rPr>
        <w:t>Программа доступна для всех пользователей ПК.</w:t>
      </w:r>
    </w:p>
    <w:p w14:paraId="469FA70F" w14:textId="77777777" w:rsidR="001222ED" w:rsidRDefault="00F9479B" w:rsidP="001222ED">
      <w:pPr>
        <w:pStyle w:val="3"/>
        <w:rPr>
          <w:lang w:val="ru-RU"/>
        </w:rPr>
      </w:pPr>
      <w:r>
        <w:rPr>
          <w:lang w:val="ru-RU"/>
        </w:rPr>
        <w:lastRenderedPageBreak/>
        <w:t>3.4</w:t>
      </w:r>
      <w:r w:rsidR="001222ED">
        <w:rPr>
          <w:lang w:val="ru-RU"/>
        </w:rPr>
        <w:t xml:space="preserve">.3 </w:t>
      </w:r>
      <w:r w:rsidR="001222ED" w:rsidRPr="003D78FA">
        <w:rPr>
          <w:b w:val="0"/>
          <w:lang w:val="ru-RU"/>
        </w:rPr>
        <w:t>Безопасность</w:t>
      </w:r>
    </w:p>
    <w:p w14:paraId="75D8CD80" w14:textId="77777777" w:rsidR="005534DF" w:rsidRPr="005534DF" w:rsidRDefault="005534DF" w:rsidP="001222ED">
      <w:pPr>
        <w:rPr>
          <w:rFonts w:cs="Times New Roman"/>
          <w:szCs w:val="28"/>
          <w:lang w:val="ru-RU"/>
        </w:rPr>
      </w:pPr>
      <w:r w:rsidRPr="005534DF">
        <w:rPr>
          <w:rFonts w:cs="Times New Roman"/>
          <w:szCs w:val="28"/>
          <w:shd w:val="clear" w:color="auto" w:fill="FFFFFF"/>
          <w:lang w:val="ru-RU"/>
        </w:rPr>
        <w:t xml:space="preserve">Продукт является </w:t>
      </w:r>
      <w:r w:rsidRPr="005534DF">
        <w:rPr>
          <w:rFonts w:cs="Times New Roman"/>
          <w:szCs w:val="28"/>
          <w:shd w:val="clear" w:color="auto" w:fill="FFFFFF"/>
        </w:rPr>
        <w:t>open</w:t>
      </w:r>
      <w:r w:rsidRPr="005534DF">
        <w:rPr>
          <w:rFonts w:cs="Times New Roman"/>
          <w:szCs w:val="28"/>
          <w:shd w:val="clear" w:color="auto" w:fill="FFFFFF"/>
          <w:lang w:val="ru-RU"/>
        </w:rPr>
        <w:t>-</w:t>
      </w:r>
      <w:r w:rsidRPr="005534DF">
        <w:rPr>
          <w:rFonts w:cs="Times New Roman"/>
          <w:szCs w:val="28"/>
          <w:shd w:val="clear" w:color="auto" w:fill="FFFFFF"/>
        </w:rPr>
        <w:t>source</w:t>
      </w:r>
      <w:r w:rsidRPr="005534DF">
        <w:rPr>
          <w:rFonts w:cs="Times New Roman"/>
          <w:szCs w:val="28"/>
          <w:shd w:val="clear" w:color="auto" w:fill="FFFFFF"/>
          <w:lang w:val="ru-RU"/>
        </w:rPr>
        <w:t xml:space="preserve"> приложением, исходные коды которого доступны всем желающим. Приложение не обеспечивает шифрования информации пользователя или иных методов защиты информации.</w:t>
      </w:r>
    </w:p>
    <w:p w14:paraId="1950ACA6" w14:textId="77777777" w:rsidR="001222ED" w:rsidRDefault="00F9479B" w:rsidP="001222ED">
      <w:pPr>
        <w:pStyle w:val="3"/>
        <w:rPr>
          <w:lang w:val="ru-RU"/>
        </w:rPr>
      </w:pPr>
      <w:r>
        <w:rPr>
          <w:lang w:val="ru-RU"/>
        </w:rPr>
        <w:t>3.4.4</w:t>
      </w:r>
      <w:r w:rsidR="001222ED">
        <w:rPr>
          <w:lang w:val="ru-RU"/>
        </w:rPr>
        <w:t xml:space="preserve"> </w:t>
      </w:r>
      <w:r w:rsidR="001222ED" w:rsidRPr="003D78FA">
        <w:rPr>
          <w:b w:val="0"/>
          <w:lang w:val="ru-RU"/>
        </w:rPr>
        <w:t>Переносимость</w:t>
      </w:r>
    </w:p>
    <w:p w14:paraId="46FC2D9A" w14:textId="77777777" w:rsidR="00694410" w:rsidRDefault="00694410" w:rsidP="00694410">
      <w:pPr>
        <w:rPr>
          <w:lang w:val="ru-RU"/>
        </w:rPr>
      </w:pPr>
      <w:commentRangeStart w:id="12"/>
      <w:r w:rsidRPr="00694410">
        <w:rPr>
          <w:lang w:val="ru-RU"/>
        </w:rPr>
        <w:t>Программный продукт должен работать одинаково стабильн</w:t>
      </w:r>
      <w:r w:rsidR="002916C7">
        <w:rPr>
          <w:lang w:val="ru-RU"/>
        </w:rPr>
        <w:t>о</w:t>
      </w:r>
      <w:r w:rsidRPr="00694410">
        <w:rPr>
          <w:lang w:val="ru-RU"/>
        </w:rPr>
        <w:t xml:space="preserve"> в различных операционных систем. </w:t>
      </w:r>
      <w:commentRangeEnd w:id="12"/>
      <w:r w:rsidR="00D374C5">
        <w:rPr>
          <w:rStyle w:val="a5"/>
        </w:rPr>
        <w:commentReference w:id="12"/>
      </w:r>
      <w:r w:rsidRPr="00694410">
        <w:rPr>
          <w:lang w:val="ru-RU"/>
        </w:rPr>
        <w:t xml:space="preserve">Именно поэтому </w:t>
      </w:r>
      <w:r>
        <w:rPr>
          <w:lang w:val="ru-RU"/>
        </w:rPr>
        <w:t xml:space="preserve">используется язык программирования </w:t>
      </w:r>
      <w:r>
        <w:t>Java</w:t>
      </w:r>
      <w:r w:rsidRPr="00A47450">
        <w:rPr>
          <w:lang w:val="ru-RU"/>
        </w:rPr>
        <w:t>.</w:t>
      </w:r>
    </w:p>
    <w:p w14:paraId="536E49DB" w14:textId="77777777" w:rsidR="00CC7684" w:rsidRPr="008C2510" w:rsidRDefault="00CC7684" w:rsidP="001222ED">
      <w:pPr>
        <w:rPr>
          <w:lang w:val="ru-RU"/>
        </w:rPr>
      </w:pPr>
    </w:p>
    <w:p w14:paraId="49143964" w14:textId="77777777" w:rsidR="001222ED" w:rsidRPr="004B0C41" w:rsidRDefault="001222ED" w:rsidP="001222ED">
      <w:pPr>
        <w:pStyle w:val="1"/>
        <w:rPr>
          <w:b w:val="0"/>
          <w:sz w:val="28"/>
          <w:lang w:val="ru-RU"/>
        </w:rPr>
      </w:pPr>
      <w:r w:rsidRPr="004B0C41">
        <w:rPr>
          <w:sz w:val="28"/>
          <w:lang w:val="ru-RU"/>
        </w:rPr>
        <w:t>4</w:t>
      </w:r>
      <w:r w:rsidRPr="004B0C41">
        <w:rPr>
          <w:b w:val="0"/>
          <w:sz w:val="28"/>
          <w:lang w:val="ru-RU"/>
        </w:rPr>
        <w:t xml:space="preserve"> </w:t>
      </w:r>
      <w:r w:rsidR="004B0C41">
        <w:rPr>
          <w:b w:val="0"/>
          <w:sz w:val="28"/>
          <w:lang w:val="ru-RU"/>
        </w:rPr>
        <w:t>ПРОЦЕСС УПРАВЛЕНИЯ ИЗМЕНЕНИЯ</w:t>
      </w:r>
    </w:p>
    <w:p w14:paraId="27EA7B36" w14:textId="77777777" w:rsidR="00473036" w:rsidRPr="001222ED" w:rsidRDefault="0014568F">
      <w:pPr>
        <w:rPr>
          <w:lang w:val="ru-RU"/>
        </w:rPr>
      </w:pPr>
      <w:r>
        <w:rPr>
          <w:lang w:val="ru-RU"/>
        </w:rPr>
        <w:t>При изменении требований новый функционал может быть добавлен только при согласовании с заказчиком и разработчиками. Также должны быть оговорены новые сроки выпол</w:t>
      </w:r>
      <w:r w:rsidR="000753EA">
        <w:rPr>
          <w:lang w:val="ru-RU"/>
        </w:rPr>
        <w:t>н</w:t>
      </w:r>
      <w:r>
        <w:rPr>
          <w:lang w:val="ru-RU"/>
        </w:rPr>
        <w:t xml:space="preserve">ения. </w:t>
      </w:r>
    </w:p>
    <w:sectPr w:rsidR="00473036" w:rsidRPr="001222ED" w:rsidSect="006C060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Владислав" w:date="2015-10-14T22:56:00Z" w:initials="В">
    <w:p w14:paraId="151E77F7" w14:textId="3D281DFB" w:rsidR="009D0848" w:rsidRPr="009D0848" w:rsidRDefault="009D0848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Большая буква</w:t>
      </w:r>
    </w:p>
  </w:comment>
  <w:comment w:id="1" w:author="Oxana" w:date="2015-10-12T22:50:00Z" w:initials="O">
    <w:p w14:paraId="0594FC51" w14:textId="77777777" w:rsidR="003C0251" w:rsidRPr="003C0251" w:rsidRDefault="003C0251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Следует писать «должно иметь»</w:t>
      </w:r>
    </w:p>
  </w:comment>
  <w:comment w:id="2" w:author="Владислав" w:date="2015-10-14T23:09:00Z" w:initials="В">
    <w:p w14:paraId="63F110ED" w14:textId="798C250D" w:rsidR="00B123BE" w:rsidRPr="00B123BE" w:rsidRDefault="00B123BE">
      <w:pPr>
        <w:pStyle w:val="a6"/>
        <w:rPr>
          <w:lang w:val="ru-RU"/>
        </w:rPr>
      </w:pPr>
      <w:r>
        <w:rPr>
          <w:rStyle w:val="a5"/>
        </w:rPr>
        <w:annotationRef/>
      </w:r>
      <w:proofErr w:type="spellStart"/>
      <w:r>
        <w:rPr>
          <w:lang w:val="ru-RU"/>
        </w:rPr>
        <w:t>Мокапы</w:t>
      </w:r>
      <w:proofErr w:type="spellEnd"/>
      <w:r>
        <w:rPr>
          <w:lang w:val="ru-RU"/>
        </w:rPr>
        <w:t xml:space="preserve"> требуют пояснений. Пронумеруй все элементы на окне, то есть все кнопки картинки и так далее. Потом сделай табличку соответствий. </w:t>
      </w:r>
      <w:r>
        <w:rPr>
          <w:lang w:val="ru-RU"/>
        </w:rPr>
        <w:t>Типа: вот это кн</w:t>
      </w:r>
      <w:r w:rsidR="00EB71CB">
        <w:rPr>
          <w:lang w:val="ru-RU"/>
        </w:rPr>
        <w:t>опка, если нажать ее то будет что-то там.</w:t>
      </w:r>
      <w:bookmarkStart w:id="3" w:name="_GoBack"/>
      <w:bookmarkEnd w:id="3"/>
    </w:p>
  </w:comment>
  <w:comment w:id="4" w:author="Oxana" w:date="2015-10-12T22:51:00Z" w:initials="O">
    <w:p w14:paraId="3FA05F88" w14:textId="77777777" w:rsidR="003C0251" w:rsidRPr="003C0251" w:rsidRDefault="003C0251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Нумерация рисунков сквозная</w:t>
      </w:r>
    </w:p>
  </w:comment>
  <w:comment w:id="5" w:author="Oxana" w:date="2015-10-12T22:52:00Z" w:initials="O">
    <w:p w14:paraId="067DAF6A" w14:textId="77777777" w:rsidR="003C0251" w:rsidRPr="003C0251" w:rsidRDefault="003C0251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Если не требуется, можно не писать</w:t>
      </w:r>
    </w:p>
  </w:comment>
  <w:comment w:id="6" w:author="Oxana" w:date="2015-10-12T22:52:00Z" w:initials="O">
    <w:p w14:paraId="1EBF222B" w14:textId="77777777" w:rsidR="003C0251" w:rsidRPr="003C0251" w:rsidRDefault="003C0251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Можно не писать</w:t>
      </w:r>
    </w:p>
  </w:comment>
  <w:comment w:id="7" w:author="Владислав" w:date="2015-10-14T22:58:00Z" w:initials="В">
    <w:p w14:paraId="4ED8B0D8" w14:textId="370C308F" w:rsidR="009D4BB6" w:rsidRPr="009D4BB6" w:rsidRDefault="009D4BB6">
      <w:pPr>
        <w:pStyle w:val="a6"/>
        <w:rPr>
          <w:lang w:val="ru-RU"/>
        </w:rPr>
      </w:pPr>
      <w:r>
        <w:rPr>
          <w:rStyle w:val="a5"/>
        </w:rPr>
        <w:annotationRef/>
      </w:r>
      <w:r>
        <w:t>Mockups</w:t>
      </w:r>
      <w:r w:rsidRPr="009D4BB6">
        <w:rPr>
          <w:lang w:val="ru-RU"/>
        </w:rPr>
        <w:t xml:space="preserve"> </w:t>
      </w:r>
      <w:r>
        <w:rPr>
          <w:lang w:val="ru-RU"/>
        </w:rPr>
        <w:t>нужно вставлять в этот раздел</w:t>
      </w:r>
    </w:p>
  </w:comment>
  <w:comment w:id="9" w:author="Владислав" w:date="2015-10-14T23:04:00Z" w:initials="В">
    <w:p w14:paraId="7DAA972C" w14:textId="4F387CF8" w:rsidR="00F305B7" w:rsidRPr="001F49C0" w:rsidRDefault="00F305B7">
      <w:pPr>
        <w:pStyle w:val="a6"/>
        <w:rPr>
          <w:lang w:val="ru-RU"/>
        </w:rPr>
      </w:pPr>
      <w:r>
        <w:rPr>
          <w:rStyle w:val="a5"/>
        </w:rPr>
        <w:annotationRef/>
      </w:r>
      <w:r w:rsidR="001F49C0">
        <w:rPr>
          <w:lang w:val="ru-RU"/>
        </w:rPr>
        <w:t xml:space="preserve">Это, как сказала Оксана, требует пояснения, то есть пояснить что именно ты подразумеваешь под стабильностью. </w:t>
      </w:r>
      <w:proofErr w:type="gramStart"/>
      <w:r w:rsidR="001F49C0">
        <w:rPr>
          <w:lang w:val="ru-RU"/>
        </w:rPr>
        <w:t>Ну например</w:t>
      </w:r>
      <w:proofErr w:type="gramEnd"/>
      <w:r w:rsidR="001F49C0">
        <w:rPr>
          <w:lang w:val="ru-RU"/>
        </w:rPr>
        <w:t>: не зависать при сворачивании и разворачивании окна и так далее.</w:t>
      </w:r>
    </w:p>
  </w:comment>
  <w:comment w:id="10" w:author="Oxana" w:date="2015-10-12T22:53:00Z" w:initials="O">
    <w:p w14:paraId="258E88FD" w14:textId="77777777" w:rsidR="003C0251" w:rsidRPr="003C0251" w:rsidRDefault="003C0251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Это невозможно проверить, поэтому это не является описанием надежности продукта</w:t>
      </w:r>
    </w:p>
  </w:comment>
  <w:comment w:id="11" w:author="Владислав" w:date="2015-10-14T23:00:00Z" w:initials="В">
    <w:p w14:paraId="6258AD68" w14:textId="0C28607F" w:rsidR="00BE46A2" w:rsidRPr="00BE46A2" w:rsidRDefault="00BE46A2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 xml:space="preserve">Не слушай Оксану, пункт 2 как раз можно проверить, </w:t>
      </w:r>
      <w:proofErr w:type="gramStart"/>
      <w:r>
        <w:rPr>
          <w:lang w:val="ru-RU"/>
        </w:rPr>
        <w:t>так  как</w:t>
      </w:r>
      <w:proofErr w:type="gramEnd"/>
      <w:r w:rsidR="00872EA4">
        <w:rPr>
          <w:lang w:val="ru-RU"/>
        </w:rPr>
        <w:t xml:space="preserve"> данные берутся из твоей базы, а не из какого-либо стороннего ресурса</w:t>
      </w:r>
    </w:p>
  </w:comment>
  <w:comment w:id="12" w:author="Владислав" w:date="2015-10-14T23:03:00Z" w:initials="В">
    <w:p w14:paraId="0D43C67E" w14:textId="6E61A0F7" w:rsidR="00D374C5" w:rsidRPr="00F305B7" w:rsidRDefault="00D374C5">
      <w:pPr>
        <w:pStyle w:val="a6"/>
      </w:pPr>
      <w:r>
        <w:rPr>
          <w:rStyle w:val="a5"/>
        </w:rPr>
        <w:annotationRef/>
      </w:r>
      <w:r w:rsidR="00F305B7">
        <w:rPr>
          <w:lang w:val="ru-RU"/>
        </w:rPr>
        <w:t xml:space="preserve">Вместо этого лучше написать, что данное приложение является кроссплатформенным. И поэтому ты используешь </w:t>
      </w:r>
      <w:r w:rsidR="00F305B7">
        <w:t>java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51E77F7" w15:done="0"/>
  <w15:commentEx w15:paraId="0594FC51" w15:done="0"/>
  <w15:commentEx w15:paraId="63F110ED" w15:done="0"/>
  <w15:commentEx w15:paraId="3FA05F88" w15:done="0"/>
  <w15:commentEx w15:paraId="067DAF6A" w15:done="0"/>
  <w15:commentEx w15:paraId="1EBF222B" w15:done="0"/>
  <w15:commentEx w15:paraId="4ED8B0D8" w15:done="0"/>
  <w15:commentEx w15:paraId="7DAA972C" w15:done="0"/>
  <w15:commentEx w15:paraId="258E88FD" w15:done="0"/>
  <w15:commentEx w15:paraId="6258AD68" w15:done="0"/>
  <w15:commentEx w15:paraId="0D43C67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DC7B48"/>
    <w:multiLevelType w:val="hybridMultilevel"/>
    <w:tmpl w:val="B12C5A66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C0226A5"/>
    <w:multiLevelType w:val="hybridMultilevel"/>
    <w:tmpl w:val="44FAAD50"/>
    <w:lvl w:ilvl="0" w:tplc="F0A469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5335BC0"/>
    <w:multiLevelType w:val="hybridMultilevel"/>
    <w:tmpl w:val="3FA88F02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566810CB"/>
    <w:multiLevelType w:val="multilevel"/>
    <w:tmpl w:val="A07656A8"/>
    <w:lvl w:ilvl="0">
      <w:start w:val="1"/>
      <w:numFmt w:val="decimal"/>
      <w:lvlText w:val="%1"/>
      <w:lvlJc w:val="left"/>
      <w:pPr>
        <w:ind w:left="552" w:hanging="55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1" w:hanging="552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595F5907"/>
    <w:multiLevelType w:val="hybridMultilevel"/>
    <w:tmpl w:val="92E2795A"/>
    <w:lvl w:ilvl="0" w:tplc="E1E6F1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Владислав">
    <w15:presenceInfo w15:providerId="None" w15:userId="Владислав"/>
  </w15:person>
  <w15:person w15:author="Oxana">
    <w15:presenceInfo w15:providerId="None" w15:userId="Oxan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222ED"/>
    <w:rsid w:val="00053776"/>
    <w:rsid w:val="00055E6B"/>
    <w:rsid w:val="000753EA"/>
    <w:rsid w:val="001222ED"/>
    <w:rsid w:val="0014568F"/>
    <w:rsid w:val="00154611"/>
    <w:rsid w:val="00161FC4"/>
    <w:rsid w:val="001B54FA"/>
    <w:rsid w:val="001F49C0"/>
    <w:rsid w:val="00204E88"/>
    <w:rsid w:val="002916C7"/>
    <w:rsid w:val="002F69CC"/>
    <w:rsid w:val="00307DAC"/>
    <w:rsid w:val="003161D6"/>
    <w:rsid w:val="003C0251"/>
    <w:rsid w:val="003D78FA"/>
    <w:rsid w:val="00422DB3"/>
    <w:rsid w:val="00427A17"/>
    <w:rsid w:val="00473036"/>
    <w:rsid w:val="00496314"/>
    <w:rsid w:val="004B0C41"/>
    <w:rsid w:val="004D6CC0"/>
    <w:rsid w:val="00524BBF"/>
    <w:rsid w:val="005534DF"/>
    <w:rsid w:val="00613AE3"/>
    <w:rsid w:val="006474FD"/>
    <w:rsid w:val="00664B36"/>
    <w:rsid w:val="00666118"/>
    <w:rsid w:val="00694410"/>
    <w:rsid w:val="006E5821"/>
    <w:rsid w:val="006E7F5A"/>
    <w:rsid w:val="00711F02"/>
    <w:rsid w:val="0077724C"/>
    <w:rsid w:val="007C3DA7"/>
    <w:rsid w:val="007F09C2"/>
    <w:rsid w:val="00822A42"/>
    <w:rsid w:val="00847AB3"/>
    <w:rsid w:val="00872EA4"/>
    <w:rsid w:val="008E70C8"/>
    <w:rsid w:val="00925E70"/>
    <w:rsid w:val="00933C38"/>
    <w:rsid w:val="009417EA"/>
    <w:rsid w:val="0099788D"/>
    <w:rsid w:val="009B03EC"/>
    <w:rsid w:val="009D0848"/>
    <w:rsid w:val="009D4BB6"/>
    <w:rsid w:val="009E186D"/>
    <w:rsid w:val="00A47450"/>
    <w:rsid w:val="00A57212"/>
    <w:rsid w:val="00A61BF0"/>
    <w:rsid w:val="00AC2621"/>
    <w:rsid w:val="00B123BE"/>
    <w:rsid w:val="00B249F3"/>
    <w:rsid w:val="00B61F6F"/>
    <w:rsid w:val="00BE46A2"/>
    <w:rsid w:val="00C01B54"/>
    <w:rsid w:val="00C520E4"/>
    <w:rsid w:val="00C97F81"/>
    <w:rsid w:val="00CC7684"/>
    <w:rsid w:val="00CD7EC7"/>
    <w:rsid w:val="00CE7E31"/>
    <w:rsid w:val="00D20688"/>
    <w:rsid w:val="00D374C5"/>
    <w:rsid w:val="00D37B28"/>
    <w:rsid w:val="00D46846"/>
    <w:rsid w:val="00D74D01"/>
    <w:rsid w:val="00E77CC7"/>
    <w:rsid w:val="00EB71CB"/>
    <w:rsid w:val="00EB71FE"/>
    <w:rsid w:val="00EE60C7"/>
    <w:rsid w:val="00F16126"/>
    <w:rsid w:val="00F305B7"/>
    <w:rsid w:val="00F9479B"/>
    <w:rsid w:val="00FA4016"/>
    <w:rsid w:val="00FE7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C2DD1"/>
  <w15:docId w15:val="{9FB2628A-52A4-4992-BF4C-BACDD7F55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22ED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1222ED"/>
    <w:pPr>
      <w:keepNext/>
      <w:keepLines/>
      <w:outlineLvl w:val="0"/>
    </w:pPr>
    <w:rPr>
      <w:rFonts w:eastAsiaTheme="majorEastAsia" w:cstheme="majorBidi"/>
      <w:b/>
      <w:bCs/>
      <w:sz w:val="44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222ED"/>
    <w:pPr>
      <w:keepNext/>
      <w:keepLines/>
      <w:spacing w:before="100" w:after="100"/>
      <w:outlineLvl w:val="1"/>
    </w:pPr>
    <w:rPr>
      <w:rFonts w:eastAsiaTheme="majorEastAsia" w:cstheme="majorBidi"/>
      <w:b/>
      <w:bCs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222ED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22ED"/>
    <w:rPr>
      <w:rFonts w:ascii="Times New Roman" w:eastAsiaTheme="majorEastAsia" w:hAnsi="Times New Roman" w:cstheme="majorBidi"/>
      <w:b/>
      <w:bCs/>
      <w:sz w:val="44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1222ED"/>
    <w:rPr>
      <w:rFonts w:ascii="Times New Roman" w:eastAsiaTheme="majorEastAsia" w:hAnsi="Times New Roman" w:cstheme="majorBidi"/>
      <w:b/>
      <w:bCs/>
      <w:sz w:val="3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1222ED"/>
    <w:rPr>
      <w:rFonts w:ascii="Times New Roman" w:eastAsiaTheme="majorEastAsia" w:hAnsi="Times New Roman" w:cstheme="majorBidi"/>
      <w:b/>
      <w:bCs/>
      <w:sz w:val="28"/>
      <w:szCs w:val="24"/>
      <w:lang w:val="en-US"/>
    </w:rPr>
  </w:style>
  <w:style w:type="paragraph" w:styleId="a3">
    <w:name w:val="List Paragraph"/>
    <w:basedOn w:val="a"/>
    <w:uiPriority w:val="34"/>
    <w:qFormat/>
    <w:rsid w:val="0005377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11F02"/>
    <w:rPr>
      <w:color w:val="0563C1" w:themeColor="hyperlink"/>
      <w:u w:val="single"/>
    </w:rPr>
  </w:style>
  <w:style w:type="character" w:styleId="a5">
    <w:name w:val="annotation reference"/>
    <w:basedOn w:val="a0"/>
    <w:uiPriority w:val="99"/>
    <w:semiHidden/>
    <w:unhideWhenUsed/>
    <w:rsid w:val="00D20688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D20688"/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D20688"/>
    <w:rPr>
      <w:rFonts w:ascii="Times New Roman" w:eastAsiaTheme="minorEastAsia" w:hAnsi="Times New Roman"/>
      <w:sz w:val="20"/>
      <w:szCs w:val="20"/>
      <w:lang w:val="en-US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D20688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D20688"/>
    <w:rPr>
      <w:rFonts w:ascii="Times New Roman" w:eastAsiaTheme="minorEastAsia" w:hAnsi="Times New Roman"/>
      <w:b/>
      <w:bCs/>
      <w:sz w:val="20"/>
      <w:szCs w:val="20"/>
      <w:lang w:val="en-US"/>
    </w:rPr>
  </w:style>
  <w:style w:type="paragraph" w:styleId="aa">
    <w:name w:val="Balloon Text"/>
    <w:basedOn w:val="a"/>
    <w:link w:val="ab"/>
    <w:uiPriority w:val="99"/>
    <w:semiHidden/>
    <w:unhideWhenUsed/>
    <w:rsid w:val="00D20688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D20688"/>
    <w:rPr>
      <w:rFonts w:ascii="Tahoma" w:eastAsiaTheme="minorEastAsia" w:hAnsi="Tahoma" w:cs="Tahoma"/>
      <w:sz w:val="16"/>
      <w:szCs w:val="16"/>
      <w:lang w:val="en-US"/>
    </w:rPr>
  </w:style>
  <w:style w:type="paragraph" w:styleId="ac">
    <w:name w:val="Revision"/>
    <w:hidden/>
    <w:uiPriority w:val="99"/>
    <w:semiHidden/>
    <w:rsid w:val="00D20688"/>
    <w:pPr>
      <w:spacing w:after="0" w:line="240" w:lineRule="auto"/>
    </w:pPr>
    <w:rPr>
      <w:rFonts w:ascii="Times New Roman" w:eastAsiaTheme="minorEastAsia" w:hAnsi="Times New Roman"/>
      <w:sz w:val="28"/>
      <w:szCs w:val="24"/>
      <w:lang w:val="en-US"/>
    </w:rPr>
  </w:style>
  <w:style w:type="character" w:customStyle="1" w:styleId="apple-converted-space">
    <w:name w:val="apple-converted-space"/>
    <w:basedOn w:val="a0"/>
    <w:rsid w:val="00D37B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6</Pages>
  <Words>776</Words>
  <Characters>4425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Oxana</dc:creator>
  <cp:lastModifiedBy>Владислав</cp:lastModifiedBy>
  <cp:revision>6</cp:revision>
  <dcterms:created xsi:type="dcterms:W3CDTF">2015-10-11T13:11:00Z</dcterms:created>
  <dcterms:modified xsi:type="dcterms:W3CDTF">2015-10-14T20:11:00Z</dcterms:modified>
</cp:coreProperties>
</file>